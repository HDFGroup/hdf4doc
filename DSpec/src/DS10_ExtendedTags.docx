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AA3A3" w14:textId="77777777" w:rsidR="00335DC2" w:rsidRDefault="00335DC2">
      <w:pPr>
        <w:pStyle w:val="Body"/>
        <w:rPr>
          <w:w w:val="100"/>
        </w:rPr>
      </w:pPr>
    </w:p>
    <w:p w14:paraId="0B54AB77" w14:textId="77777777" w:rsidR="00335DC2" w:rsidRDefault="00335DC2" w:rsidP="00335DC2">
      <w:pPr>
        <w:pStyle w:val="ChapterTitle"/>
        <w:numPr>
          <w:ilvl w:val="0"/>
          <w:numId w:val="1"/>
        </w:numPr>
        <w:ind w:left="1720" w:hanging="1440"/>
        <w:rPr>
          <w:w w:val="100"/>
        </w:rPr>
      </w:pPr>
      <w:bookmarkStart w:id="0" w:name="RTF36333332393a204368617074"/>
      <w:r>
        <w:rPr>
          <w:w w:val="100"/>
        </w:rPr>
        <w:t>Extended Tags and Special Elements</w:t>
      </w:r>
      <w:bookmarkEnd w:id="0"/>
    </w:p>
    <w:p w14:paraId="4A42A276" w14:textId="77777777" w:rsidR="00335DC2" w:rsidRDefault="00335DC2">
      <w:pPr>
        <w:pStyle w:val="Body"/>
        <w:rPr>
          <w:w w:val="100"/>
        </w:rPr>
      </w:pPr>
    </w:p>
    <w:p w14:paraId="795F657A" w14:textId="77777777" w:rsidR="00335DC2" w:rsidRDefault="00335DC2" w:rsidP="00335DC2">
      <w:pPr>
        <w:pStyle w:val="Heading1"/>
        <w:numPr>
          <w:ilvl w:val="0"/>
          <w:numId w:val="2"/>
        </w:numPr>
        <w:ind w:left="1900" w:hanging="620"/>
        <w:rPr>
          <w:w w:val="100"/>
        </w:rPr>
      </w:pPr>
      <w:r>
        <w:rPr>
          <w:w w:val="100"/>
        </w:rPr>
        <w:t>Chapter Overview</w:t>
      </w:r>
    </w:p>
    <w:p w14:paraId="5BC4E6A4" w14:textId="67D226C4" w:rsidR="00335DC2" w:rsidRDefault="00335DC2">
      <w:pPr>
        <w:pStyle w:val="Body"/>
        <w:rPr>
          <w:w w:val="100"/>
        </w:rPr>
      </w:pPr>
      <w:r>
        <w:rPr>
          <w:w w:val="100"/>
        </w:rPr>
        <w:t>This chapter provides detailed information regarding HDF-supported HDF extended tags and the special elements they define. General information about tags and detailed specifications of basic tags are presented in Chapter </w:t>
      </w:r>
      <w:r w:rsidR="005117D7">
        <w:rPr>
          <w:w w:val="100"/>
        </w:rPr>
        <w:t>9</w:t>
      </w:r>
      <w:r>
        <w:rPr>
          <w:w w:val="100"/>
        </w:rPr>
        <w:t>, “</w:t>
      </w:r>
      <w:r>
        <w:rPr>
          <w:rStyle w:val="TextItalic"/>
        </w:rPr>
        <w:t>Tag Specifications</w:t>
      </w:r>
      <w:r>
        <w:rPr>
          <w:w w:val="100"/>
        </w:rPr>
        <w:t>."</w:t>
      </w:r>
    </w:p>
    <w:p w14:paraId="2BD0FC05" w14:textId="77777777" w:rsidR="00335DC2" w:rsidRDefault="00335DC2" w:rsidP="00335DC2">
      <w:pPr>
        <w:pStyle w:val="Heading2"/>
        <w:numPr>
          <w:ilvl w:val="0"/>
          <w:numId w:val="3"/>
        </w:numPr>
        <w:ind w:left="1900" w:hanging="620"/>
        <w:rPr>
          <w:w w:val="100"/>
        </w:rPr>
      </w:pPr>
      <w:r>
        <w:rPr>
          <w:w w:val="100"/>
        </w:rPr>
        <w:t xml:space="preserve">Extended Tags and Alternate Physical Storage Methods </w:t>
      </w:r>
    </w:p>
    <w:p w14:paraId="0B610883" w14:textId="77777777" w:rsidR="00335DC2" w:rsidRDefault="00335DC2">
      <w:pPr>
        <w:pStyle w:val="Body"/>
        <w:rPr>
          <w:w w:val="100"/>
        </w:rPr>
      </w:pPr>
      <w:r>
        <w:rPr>
          <w:w w:val="100"/>
        </w:rPr>
        <w:t xml:space="preserve">Prior to HDF Version 3.2, each data element had to be stored in one contiguous block in the basic HDF file. Version 3.2 introduced </w:t>
      </w:r>
      <w:r>
        <w:rPr>
          <w:i/>
          <w:iCs/>
          <w:w w:val="100"/>
        </w:rPr>
        <w:t>extended tags</w:t>
      </w:r>
      <w:r>
        <w:rPr>
          <w:w w:val="100"/>
        </w:rPr>
        <w:t xml:space="preserve">, a mechanism supporting alternate physical data element storage structures.  All HDF-supported tags with variable-sized data elements can take advantage of the extended tag features. </w:t>
      </w:r>
    </w:p>
    <w:p w14:paraId="24904203" w14:textId="77777777" w:rsidR="00335DC2" w:rsidRDefault="00335DC2" w:rsidP="00335DC2">
      <w:pPr>
        <w:pStyle w:val="Heading3"/>
        <w:numPr>
          <w:ilvl w:val="0"/>
          <w:numId w:val="4"/>
        </w:numPr>
        <w:ind w:left="2520" w:hanging="620"/>
        <w:rPr>
          <w:w w:val="100"/>
        </w:rPr>
      </w:pPr>
      <w:r>
        <w:rPr>
          <w:w w:val="100"/>
        </w:rPr>
        <w:t>Extended Tag Implementation</w:t>
      </w:r>
    </w:p>
    <w:p w14:paraId="4D413E50" w14:textId="77777777" w:rsidR="00335DC2" w:rsidRDefault="00335DC2">
      <w:pPr>
        <w:pStyle w:val="Body"/>
        <w:rPr>
          <w:w w:val="100"/>
        </w:rPr>
      </w:pPr>
      <w:r>
        <w:rPr>
          <w:w w:val="100"/>
        </w:rPr>
        <w:t xml:space="preserve">Extended tags are automatically recognized by current versions of the HDF library and interpreted according to a description record. The description record, a complete data element, identifies the type of extended element and provides the relevant parameters for data retrieval. </w:t>
      </w:r>
    </w:p>
    <w:p w14:paraId="5B005901" w14:textId="77777777" w:rsidR="00335DC2" w:rsidRDefault="00335DC2">
      <w:pPr>
        <w:pStyle w:val="Body"/>
        <w:rPr>
          <w:w w:val="100"/>
        </w:rPr>
      </w:pPr>
      <w:r>
        <w:rPr>
          <w:w w:val="100"/>
        </w:rPr>
        <w:t xml:space="preserve">Extended tags currently support four styles of alternate physical storage: </w:t>
      </w:r>
    </w:p>
    <w:p w14:paraId="37636251" w14:textId="77777777" w:rsidR="00335DC2" w:rsidRDefault="00335DC2" w:rsidP="00335DC2">
      <w:pPr>
        <w:pStyle w:val="Bullet"/>
        <w:numPr>
          <w:ilvl w:val="0"/>
          <w:numId w:val="5"/>
        </w:numPr>
        <w:ind w:left="2360" w:hanging="200"/>
        <w:rPr>
          <w:w w:val="100"/>
        </w:rPr>
      </w:pPr>
      <w:r>
        <w:rPr>
          <w:rStyle w:val="Definition"/>
          <w:w w:val="100"/>
        </w:rPr>
        <w:t>Linked block elements</w:t>
      </w:r>
      <w:r>
        <w:rPr>
          <w:w w:val="100"/>
        </w:rPr>
        <w:t xml:space="preserve"> are stored in several non-contiguous blocks within the basic HDF file.</w:t>
      </w:r>
    </w:p>
    <w:p w14:paraId="7ABF86ED" w14:textId="77777777" w:rsidR="00335DC2" w:rsidRDefault="00335DC2" w:rsidP="00335DC2">
      <w:pPr>
        <w:pStyle w:val="Bullet"/>
        <w:numPr>
          <w:ilvl w:val="0"/>
          <w:numId w:val="5"/>
        </w:numPr>
        <w:ind w:left="2360" w:hanging="200"/>
        <w:rPr>
          <w:w w:val="100"/>
        </w:rPr>
      </w:pPr>
      <w:r>
        <w:rPr>
          <w:rStyle w:val="Definition"/>
          <w:w w:val="100"/>
        </w:rPr>
        <w:t>External elements</w:t>
      </w:r>
      <w:r>
        <w:rPr>
          <w:w w:val="100"/>
        </w:rPr>
        <w:t xml:space="preserve"> are stored in a separate file, external to the basic HDF file.</w:t>
      </w:r>
    </w:p>
    <w:p w14:paraId="20A83992" w14:textId="77777777" w:rsidR="00335DC2" w:rsidRDefault="00335DC2" w:rsidP="00335DC2">
      <w:pPr>
        <w:pStyle w:val="Bullet"/>
        <w:numPr>
          <w:ilvl w:val="0"/>
          <w:numId w:val="5"/>
        </w:numPr>
        <w:ind w:left="2360" w:hanging="200"/>
        <w:rPr>
          <w:w w:val="100"/>
        </w:rPr>
      </w:pPr>
      <w:r>
        <w:rPr>
          <w:rStyle w:val="Definition"/>
          <w:w w:val="100"/>
        </w:rPr>
        <w:t>Chunked elements</w:t>
      </w:r>
      <w:r>
        <w:rPr>
          <w:w w:val="100"/>
        </w:rPr>
        <w:t xml:space="preserve"> are stored in blocks within the basic HDF file to facilitate selective I/O.</w:t>
      </w:r>
    </w:p>
    <w:p w14:paraId="70B55919" w14:textId="77777777" w:rsidR="00335DC2" w:rsidRDefault="00335DC2" w:rsidP="00335DC2">
      <w:pPr>
        <w:pStyle w:val="Bullet"/>
        <w:numPr>
          <w:ilvl w:val="0"/>
          <w:numId w:val="5"/>
        </w:numPr>
        <w:ind w:left="2360" w:hanging="200"/>
        <w:rPr>
          <w:w w:val="100"/>
        </w:rPr>
      </w:pPr>
      <w:r>
        <w:rPr>
          <w:rStyle w:val="Definition"/>
          <w:w w:val="100"/>
        </w:rPr>
        <w:t>Compressed elements</w:t>
      </w:r>
      <w:r>
        <w:rPr>
          <w:w w:val="100"/>
        </w:rPr>
        <w:t xml:space="preserve"> are stored in a configurable compressed mode within the basic HDF file to save storage space and to speed I/O and data transfer.</w:t>
      </w:r>
    </w:p>
    <w:p w14:paraId="782803B9" w14:textId="77777777" w:rsidR="00335DC2" w:rsidRDefault="00335DC2">
      <w:pPr>
        <w:pStyle w:val="Body"/>
        <w:rPr>
          <w:w w:val="100"/>
        </w:rPr>
      </w:pPr>
      <w:r>
        <w:rPr>
          <w:w w:val="100"/>
        </w:rPr>
        <w:t xml:space="preserve">Every HDF-supported tag is represented in HDF libraries and files by a tag number.  HDF-supported tags that take advantage of alternative physical storage features have an alternative tag number, called an </w:t>
      </w:r>
      <w:r>
        <w:rPr>
          <w:i/>
          <w:iCs/>
          <w:w w:val="100"/>
        </w:rPr>
        <w:t>extended tag number</w:t>
      </w:r>
      <w:r>
        <w:rPr>
          <w:w w:val="100"/>
        </w:rPr>
        <w:t xml:space="preserve">, that appears instead of the original tag number when an alternative physical storage method is in use. </w:t>
      </w:r>
    </w:p>
    <w:p w14:paraId="3223C2EC" w14:textId="77777777" w:rsidR="00335DC2" w:rsidRDefault="00335DC2">
      <w:pPr>
        <w:pStyle w:val="Body"/>
        <w:rPr>
          <w:w w:val="100"/>
        </w:rPr>
      </w:pPr>
      <w:r>
        <w:rPr>
          <w:w w:val="100"/>
        </w:rPr>
        <w:t>When The HDF Group determines that an extended tag should be defined for a given tag, the extended tag number is determined by performing an arithmetic OR with the original tag number and the hexadecimal number 0x4000. Since all basic tags are numbered 0x0001 through 0x3FFF, this arithmetic OR effectively adds 0x4000, or a decimal value of 16384, to derive the extended tag value.</w:t>
      </w:r>
    </w:p>
    <w:p w14:paraId="20F9B52C" w14:textId="77777777" w:rsidR="00335DC2" w:rsidRDefault="00335DC2">
      <w:pPr>
        <w:pStyle w:val="Body"/>
        <w:rPr>
          <w:w w:val="100"/>
        </w:rPr>
      </w:pPr>
      <w:r>
        <w:rPr>
          <w:w w:val="100"/>
        </w:rPr>
        <w:t>For example, the tag</w:t>
      </w:r>
      <w:r>
        <w:rPr>
          <w:rFonts w:ascii="Courier New" w:hAnsi="Courier New" w:cs="Courier New"/>
          <w:w w:val="100"/>
          <w:sz w:val="18"/>
          <w:szCs w:val="18"/>
        </w:rPr>
        <w:t xml:space="preserve"> DFTAG_RI </w:t>
      </w:r>
      <w:r>
        <w:rPr>
          <w:w w:val="100"/>
        </w:rPr>
        <w:t>points to a data element containing a raster image.  If the data element is stored contiguously in the same HDF file, the DD contains the tag number</w:t>
      </w:r>
      <w:r>
        <w:rPr>
          <w:rFonts w:ascii="Courier New" w:hAnsi="Courier New" w:cs="Courier New"/>
          <w:w w:val="100"/>
          <w:sz w:val="18"/>
          <w:szCs w:val="18"/>
        </w:rPr>
        <w:t xml:space="preserve"> 302</w:t>
      </w:r>
      <w:r>
        <w:rPr>
          <w:w w:val="100"/>
        </w:rPr>
        <w:t xml:space="preserve">; if the </w:t>
      </w:r>
      <w:r>
        <w:rPr>
          <w:w w:val="100"/>
        </w:rPr>
        <w:lastRenderedPageBreak/>
        <w:t>data element is stored either in linked blocks or in an external file, the DD contains the extended tag number</w:t>
      </w:r>
      <w:r>
        <w:rPr>
          <w:rFonts w:ascii="Courier New" w:hAnsi="Courier New" w:cs="Courier New"/>
          <w:w w:val="100"/>
          <w:sz w:val="18"/>
          <w:szCs w:val="18"/>
        </w:rPr>
        <w:t xml:space="preserve"> 16686</w:t>
      </w:r>
      <w:r>
        <w:rPr>
          <w:w w:val="100"/>
        </w:rPr>
        <w:t>.</w:t>
      </w:r>
    </w:p>
    <w:p w14:paraId="26A81FDE" w14:textId="77777777" w:rsidR="00335DC2" w:rsidRDefault="00335DC2">
      <w:pPr>
        <w:pStyle w:val="Body"/>
        <w:rPr>
          <w:w w:val="100"/>
        </w:rPr>
      </w:pPr>
      <w:r>
        <w:rPr>
          <w:w w:val="100"/>
        </w:rPr>
        <w:t xml:space="preserve">If a data object uses a regular tag number, its storage structure will be exactly as described in the "Section 9.3, "Tag Specifications." </w:t>
      </w:r>
      <w:r>
        <w:rPr>
          <w:w w:val="100"/>
        </w:rPr>
        <w:fldChar w:fldCharType="begin"/>
      </w:r>
      <w:r>
        <w:rPr>
          <w:w w:val="100"/>
        </w:rPr>
        <w:instrText xml:space="preserve"> REF  RTF34363736313a204669677572 \h</w:instrText>
      </w:r>
      <w:r>
        <w:rPr>
          <w:w w:val="100"/>
        </w:rPr>
      </w:r>
      <w:r>
        <w:rPr>
          <w:w w:val="100"/>
        </w:rPr>
        <w:fldChar w:fldCharType="separate"/>
      </w:r>
      <w:r>
        <w:rPr>
          <w:w w:val="100"/>
        </w:rPr>
        <w:t>Figure 10a</w:t>
      </w:r>
      <w:r>
        <w:rPr>
          <w:w w:val="100"/>
        </w:rPr>
        <w:fldChar w:fldCharType="end"/>
      </w:r>
      <w:r>
        <w:rPr>
          <w:w w:val="100"/>
        </w:rPr>
        <w:t xml:space="preserve"> illustrates this general structure with the DD pointing directly to a single, contiguous data block.</w:t>
      </w:r>
    </w:p>
    <w:p w14:paraId="1ADB5B0C" w14:textId="77777777" w:rsidR="00335DC2" w:rsidRDefault="00335DC2" w:rsidP="00335DC2">
      <w:pPr>
        <w:pStyle w:val="Figure"/>
        <w:numPr>
          <w:ilvl w:val="0"/>
          <w:numId w:val="6"/>
        </w:numPr>
        <w:ind w:left="1900" w:hanging="1900"/>
        <w:rPr>
          <w:w w:val="100"/>
        </w:rPr>
      </w:pPr>
      <w:bookmarkStart w:id="1" w:name="RTF34363736313a204669677572"/>
      <w:r>
        <w:rPr>
          <w:w w:val="100"/>
        </w:rPr>
        <w:t>Regular Data Object</w:t>
      </w:r>
      <w:bookmarkEnd w:id="1"/>
    </w:p>
    <w:p w14:paraId="6C409534" w14:textId="77777777" w:rsidR="00335DC2" w:rsidRDefault="00000000">
      <w:pPr>
        <w:pStyle w:val="DefList-Paragraph"/>
        <w:tabs>
          <w:tab w:val="left" w:pos="3780"/>
        </w:tabs>
        <w:ind w:left="3780" w:hanging="1440"/>
        <w:rPr>
          <w:w w:val="100"/>
        </w:rPr>
      </w:pPr>
      <w:r>
        <w:rPr>
          <w:w w:val="100"/>
        </w:rPr>
        <w:pict w14:anchorId="48771B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93pt">
            <v:imagedata r:id="rId7" o:title=""/>
          </v:shape>
        </w:pict>
      </w:r>
      <w:proofErr w:type="spellStart"/>
      <w:r w:rsidR="00335DC2">
        <w:rPr>
          <w:rFonts w:ascii="Courier New" w:hAnsi="Courier New" w:cs="Courier New"/>
          <w:i/>
          <w:iCs/>
          <w:w w:val="100"/>
          <w:sz w:val="18"/>
          <w:szCs w:val="18"/>
        </w:rPr>
        <w:t>regular_tag</w:t>
      </w:r>
      <w:proofErr w:type="spellEnd"/>
      <w:r w:rsidR="00335DC2">
        <w:rPr>
          <w:w w:val="100"/>
        </w:rPr>
        <w:tab/>
        <w:t>Tag number</w:t>
      </w:r>
    </w:p>
    <w:p w14:paraId="04A8CE6D" w14:textId="77777777" w:rsidR="00335DC2" w:rsidRDefault="00335DC2">
      <w:pPr>
        <w:pStyle w:val="DefList-Paragraph"/>
        <w:tabs>
          <w:tab w:val="left" w:pos="3780"/>
        </w:tabs>
        <w:ind w:left="3780" w:hanging="1440"/>
        <w:rPr>
          <w:w w:val="100"/>
        </w:rPr>
      </w:pPr>
      <w:r>
        <w:rPr>
          <w:rFonts w:ascii="Courier New" w:hAnsi="Courier New" w:cs="Courier New"/>
          <w:i/>
          <w:iCs/>
          <w:w w:val="100"/>
          <w:sz w:val="18"/>
          <w:szCs w:val="18"/>
        </w:rPr>
        <w:t>ref_no</w:t>
      </w:r>
      <w:r>
        <w:rPr>
          <w:w w:val="100"/>
        </w:rPr>
        <w:tab/>
        <w:t>Reference number</w:t>
      </w:r>
    </w:p>
    <w:p w14:paraId="5B03D9AD" w14:textId="77777777" w:rsidR="00335DC2" w:rsidRDefault="00335DC2">
      <w:pPr>
        <w:pStyle w:val="DefList-Paragraph"/>
        <w:tabs>
          <w:tab w:val="left" w:pos="3780"/>
        </w:tabs>
        <w:ind w:left="3780" w:hanging="1440"/>
        <w:rPr>
          <w:w w:val="100"/>
        </w:rPr>
      </w:pPr>
      <w:r>
        <w:rPr>
          <w:rFonts w:ascii="Courier New" w:hAnsi="Courier New" w:cs="Courier New"/>
          <w:i/>
          <w:iCs/>
          <w:w w:val="100"/>
          <w:sz w:val="18"/>
          <w:szCs w:val="18"/>
        </w:rPr>
        <w:t>data_element</w:t>
      </w:r>
      <w:r>
        <w:rPr>
          <w:w w:val="100"/>
        </w:rPr>
        <w:tab/>
        <w:t>The data element</w:t>
      </w:r>
    </w:p>
    <w:p w14:paraId="3DC2B6E3" w14:textId="77777777" w:rsidR="00335DC2" w:rsidRDefault="00335DC2">
      <w:pPr>
        <w:pStyle w:val="Body"/>
        <w:rPr>
          <w:w w:val="100"/>
        </w:rPr>
      </w:pPr>
      <w:r>
        <w:rPr>
          <w:w w:val="100"/>
        </w:rPr>
        <w:t xml:space="preserve">If a data object uses an extended tag, the storage structure will appear generally as illustrated in </w:t>
      </w:r>
      <w:r>
        <w:rPr>
          <w:w w:val="100"/>
        </w:rPr>
        <w:fldChar w:fldCharType="begin"/>
      </w:r>
      <w:r>
        <w:rPr>
          <w:w w:val="100"/>
        </w:rPr>
        <w:instrText xml:space="preserve"> REF  RTF37383732373a204669677572 \h</w:instrText>
      </w:r>
      <w:r>
        <w:rPr>
          <w:w w:val="100"/>
        </w:rPr>
      </w:r>
      <w:r>
        <w:rPr>
          <w:w w:val="100"/>
        </w:rPr>
        <w:fldChar w:fldCharType="separate"/>
      </w:r>
      <w:r>
        <w:rPr>
          <w:w w:val="100"/>
        </w:rPr>
        <w:t>Figure 10b</w:t>
      </w:r>
      <w:r>
        <w:rPr>
          <w:w w:val="100"/>
        </w:rPr>
        <w:fldChar w:fldCharType="end"/>
      </w:r>
      <w:r>
        <w:rPr>
          <w:w w:val="100"/>
        </w:rPr>
        <w:t>.  The DD will point to an extended tag description record which in turn will point to the data.</w:t>
      </w:r>
    </w:p>
    <w:p w14:paraId="71EEF1A9" w14:textId="77777777" w:rsidR="00335DC2" w:rsidRDefault="00335DC2" w:rsidP="00335DC2">
      <w:pPr>
        <w:pStyle w:val="Figure"/>
        <w:numPr>
          <w:ilvl w:val="0"/>
          <w:numId w:val="7"/>
        </w:numPr>
        <w:ind w:left="1900" w:hanging="1900"/>
        <w:rPr>
          <w:b w:val="0"/>
          <w:bCs w:val="0"/>
          <w:w w:val="100"/>
        </w:rPr>
      </w:pPr>
      <w:bookmarkStart w:id="2" w:name="RTF37383732373a204669677572"/>
      <w:r>
        <w:rPr>
          <w:w w:val="100"/>
        </w:rPr>
        <w:t>Data Object with Extended Tag</w:t>
      </w:r>
      <w:bookmarkEnd w:id="2"/>
      <w:r w:rsidR="00000000">
        <w:rPr>
          <w:b w:val="0"/>
          <w:bCs w:val="0"/>
          <w:w w:val="100"/>
        </w:rPr>
        <w:pict w14:anchorId="1C56CC99">
          <v:shape id="_x0000_i1026" type="#_x0000_t75" style="width:486pt;height:122.2pt">
            <v:imagedata r:id="rId8" o:title=""/>
          </v:shape>
        </w:pict>
      </w:r>
    </w:p>
    <w:p w14:paraId="76B9E05E" w14:textId="77777777" w:rsidR="00335DC2" w:rsidRDefault="00335DC2">
      <w:pPr>
        <w:pStyle w:val="DefList-Paragraph"/>
        <w:tabs>
          <w:tab w:val="left" w:pos="3720"/>
        </w:tabs>
        <w:ind w:left="3740" w:hanging="1400"/>
        <w:rPr>
          <w:w w:val="100"/>
        </w:rPr>
      </w:pPr>
      <w:r>
        <w:rPr>
          <w:rFonts w:ascii="Courier New" w:hAnsi="Courier New" w:cs="Courier New"/>
          <w:i/>
          <w:iCs/>
          <w:w w:val="100"/>
          <w:sz w:val="18"/>
          <w:szCs w:val="18"/>
        </w:rPr>
        <w:t>extended_tag</w:t>
      </w:r>
      <w:r>
        <w:rPr>
          <w:w w:val="100"/>
        </w:rPr>
        <w:tab/>
        <w:t>Extended tag number</w:t>
      </w:r>
    </w:p>
    <w:p w14:paraId="53E17FA4" w14:textId="77777777" w:rsidR="00335DC2" w:rsidRDefault="00335DC2">
      <w:pPr>
        <w:pStyle w:val="DefList-Paragraph"/>
        <w:tabs>
          <w:tab w:val="left" w:pos="3720"/>
        </w:tabs>
        <w:ind w:left="3740" w:hanging="1400"/>
        <w:rPr>
          <w:w w:val="100"/>
        </w:rPr>
      </w:pPr>
      <w:r>
        <w:rPr>
          <w:rFonts w:ascii="Courier New" w:hAnsi="Courier New" w:cs="Courier New"/>
          <w:i/>
          <w:iCs/>
          <w:w w:val="100"/>
          <w:sz w:val="18"/>
          <w:szCs w:val="18"/>
        </w:rPr>
        <w:t>ref_no</w:t>
      </w:r>
      <w:r>
        <w:rPr>
          <w:w w:val="100"/>
        </w:rPr>
        <w:tab/>
        <w:t>Reference number</w:t>
      </w:r>
    </w:p>
    <w:p w14:paraId="0CEA9C69" w14:textId="77777777" w:rsidR="00335DC2" w:rsidRDefault="00335DC2">
      <w:pPr>
        <w:pStyle w:val="DefList-Paragraph"/>
        <w:tabs>
          <w:tab w:val="left" w:pos="3720"/>
        </w:tabs>
        <w:ind w:left="3740" w:hanging="1400"/>
        <w:rPr>
          <w:w w:val="100"/>
        </w:rPr>
      </w:pPr>
      <w:r>
        <w:rPr>
          <w:rFonts w:ascii="Courier New" w:hAnsi="Courier New" w:cs="Courier New"/>
          <w:i/>
          <w:iCs/>
          <w:w w:val="100"/>
          <w:sz w:val="18"/>
          <w:szCs w:val="18"/>
        </w:rPr>
        <w:t>ext_tag_desc</w:t>
      </w:r>
      <w:r>
        <w:rPr>
          <w:w w:val="100"/>
        </w:rPr>
        <w:tab/>
        <w:t>A 32-bit constant defined in</w:t>
      </w:r>
      <w:r>
        <w:rPr>
          <w:rFonts w:ascii="Courier New" w:hAnsi="Courier New" w:cs="Courier New"/>
          <w:w w:val="100"/>
          <w:sz w:val="18"/>
          <w:szCs w:val="18"/>
        </w:rPr>
        <w:t xml:space="preserve"> Hdfi.h </w:t>
      </w:r>
      <w:r>
        <w:rPr>
          <w:w w:val="100"/>
        </w:rPr>
        <w:t>that identifies the type of alternative storage involved.  Current definitions include</w:t>
      </w:r>
      <w:r>
        <w:rPr>
          <w:rFonts w:ascii="Courier New" w:hAnsi="Courier New" w:cs="Courier New"/>
          <w:w w:val="100"/>
          <w:sz w:val="18"/>
          <w:szCs w:val="18"/>
        </w:rPr>
        <w:t xml:space="preserve"> EXT_LINKED </w:t>
      </w:r>
      <w:r>
        <w:rPr>
          <w:w w:val="100"/>
        </w:rPr>
        <w:t>for linked block elements or</w:t>
      </w:r>
      <w:r>
        <w:rPr>
          <w:rFonts w:ascii="Courier New" w:hAnsi="Courier New" w:cs="Courier New"/>
          <w:w w:val="100"/>
          <w:sz w:val="18"/>
          <w:szCs w:val="18"/>
        </w:rPr>
        <w:t xml:space="preserve"> EXT_EXTERN </w:t>
      </w:r>
      <w:r>
        <w:rPr>
          <w:w w:val="100"/>
        </w:rPr>
        <w:t>for external elements.</w:t>
      </w:r>
    </w:p>
    <w:p w14:paraId="1F7F15DA" w14:textId="77777777" w:rsidR="00335DC2" w:rsidRDefault="00335DC2">
      <w:pPr>
        <w:pStyle w:val="DefList-Paragraph"/>
        <w:tabs>
          <w:tab w:val="left" w:pos="3720"/>
        </w:tabs>
        <w:ind w:left="3740" w:hanging="1400"/>
        <w:rPr>
          <w:w w:val="100"/>
        </w:rPr>
      </w:pPr>
      <w:r>
        <w:rPr>
          <w:rFonts w:ascii="Courier New" w:hAnsi="Courier New" w:cs="Courier New"/>
          <w:i/>
          <w:iCs/>
          <w:w w:val="100"/>
          <w:sz w:val="18"/>
          <w:szCs w:val="18"/>
        </w:rPr>
        <w:t>data_location_information</w:t>
      </w:r>
      <w:r>
        <w:rPr>
          <w:rFonts w:ascii="Courier New" w:hAnsi="Courier New" w:cs="Courier New"/>
          <w:i/>
          <w:iCs/>
          <w:w w:val="100"/>
          <w:sz w:val="18"/>
          <w:szCs w:val="18"/>
        </w:rPr>
        <w:br/>
      </w:r>
      <w:r>
        <w:rPr>
          <w:w w:val="100"/>
        </w:rPr>
        <w:t>Information identifying and describing the linked blocks or external file</w:t>
      </w:r>
    </w:p>
    <w:p w14:paraId="69761E64" w14:textId="77777777" w:rsidR="00335DC2" w:rsidRDefault="00335DC2">
      <w:pPr>
        <w:pStyle w:val="DefList-Paragraph"/>
        <w:tabs>
          <w:tab w:val="left" w:pos="3720"/>
        </w:tabs>
        <w:ind w:left="3740" w:hanging="1400"/>
        <w:rPr>
          <w:w w:val="100"/>
        </w:rPr>
      </w:pPr>
      <w:r>
        <w:rPr>
          <w:rFonts w:ascii="Courier New" w:hAnsi="Courier New" w:cs="Courier New"/>
          <w:i/>
          <w:iCs/>
          <w:w w:val="100"/>
          <w:sz w:val="18"/>
          <w:szCs w:val="18"/>
        </w:rPr>
        <w:t>data</w:t>
      </w:r>
      <w:r>
        <w:rPr>
          <w:w w:val="100"/>
        </w:rPr>
        <w:t xml:space="preserve"> </w:t>
      </w:r>
      <w:r>
        <w:rPr>
          <w:w w:val="100"/>
        </w:rPr>
        <w:tab/>
        <w:t>The data, stored either in linked blocks or in an external file</w:t>
      </w:r>
    </w:p>
    <w:p w14:paraId="7378C621" w14:textId="77777777" w:rsidR="00335DC2" w:rsidRDefault="00335DC2">
      <w:pPr>
        <w:pStyle w:val="Body"/>
        <w:rPr>
          <w:w w:val="100"/>
        </w:rPr>
      </w:pPr>
      <w:r>
        <w:rPr>
          <w:w w:val="100"/>
        </w:rPr>
        <w:t>Since the HDF tools were modified for HDF Version 3.2 to handle extended tags automatically, the only thing the user ever has to do is specify the use of either the linked blocks mechanism or an external file.  Once that has been specified, the user can forget about extended tags entirely; the HDF library will manage everything correctly.</w:t>
      </w:r>
    </w:p>
    <w:p w14:paraId="7B55DE17" w14:textId="77777777" w:rsidR="00335DC2" w:rsidRDefault="00335DC2">
      <w:pPr>
        <w:pStyle w:val="Body"/>
        <w:rPr>
          <w:w w:val="100"/>
        </w:rPr>
      </w:pPr>
      <w:r>
        <w:rPr>
          <w:w w:val="100"/>
        </w:rPr>
        <w:lastRenderedPageBreak/>
        <w:t>There is only one circumstance under which an HDF user will need to be concerned with the difference between regular tag numbers and extended tag numbers.  If a user bypasses the regular HDF interface to examine a raw HDF file, that user will have to know the extended tag numbers, their significance, and the alternative storage structures.</w:t>
      </w:r>
    </w:p>
    <w:p w14:paraId="28360D2C" w14:textId="77777777" w:rsidR="00335DC2" w:rsidRDefault="00335DC2" w:rsidP="00335DC2">
      <w:pPr>
        <w:pStyle w:val="Heading2"/>
        <w:numPr>
          <w:ilvl w:val="0"/>
          <w:numId w:val="8"/>
        </w:numPr>
        <w:ind w:left="1900" w:hanging="620"/>
        <w:rPr>
          <w:w w:val="100"/>
        </w:rPr>
      </w:pPr>
      <w:r>
        <w:rPr>
          <w:w w:val="100"/>
        </w:rPr>
        <w:t>Linked Block Elements</w:t>
      </w:r>
    </w:p>
    <w:p w14:paraId="3CA40B5B" w14:textId="77777777" w:rsidR="00335DC2" w:rsidRDefault="00335DC2">
      <w:pPr>
        <w:pStyle w:val="Body"/>
        <w:rPr>
          <w:w w:val="100"/>
        </w:rPr>
      </w:pPr>
      <w:r>
        <w:rPr>
          <w:w w:val="100"/>
        </w:rPr>
        <w:t xml:space="preserve">As mentioned above, data elements had to be stored as single contiguous blocks within the basic HDF file prior to HDF Version 3.2.  This meant that if a data element grew larger than the allotted space, the file had to be erased from its current location and rewritten at the end of the file.  </w:t>
      </w:r>
    </w:p>
    <w:p w14:paraId="7C5468A3" w14:textId="77777777" w:rsidR="00335DC2" w:rsidRDefault="00335DC2">
      <w:pPr>
        <w:pStyle w:val="Body"/>
        <w:rPr>
          <w:w w:val="100"/>
        </w:rPr>
      </w:pPr>
      <w:r>
        <w:rPr>
          <w:w w:val="100"/>
        </w:rPr>
        <w:t>Linked blocks provide a convenient means of addressing this problem by linking new data blocks to a pre-existing data element. Linked block elements consist of a series of data blocks chained together in a linked list (similar to the DD list). The data blocks must be of uniform size, except for the first block, which is considered a special case.</w:t>
      </w:r>
    </w:p>
    <w:p w14:paraId="4D3F3976" w14:textId="77777777" w:rsidR="00335DC2" w:rsidRDefault="00335DC2">
      <w:pPr>
        <w:pStyle w:val="Body"/>
        <w:rPr>
          <w:w w:val="100"/>
        </w:rPr>
      </w:pPr>
      <w:r>
        <w:rPr>
          <w:w w:val="100"/>
        </w:rPr>
        <w:t xml:space="preserve">The linked block data element is a description record beginning with the constant </w:t>
      </w:r>
      <w:r>
        <w:rPr>
          <w:rFonts w:ascii="Courier New" w:hAnsi="Courier New" w:cs="Courier New"/>
          <w:w w:val="100"/>
          <w:sz w:val="18"/>
          <w:szCs w:val="18"/>
        </w:rPr>
        <w:t>EXT_LINKED</w:t>
      </w:r>
      <w:r>
        <w:rPr>
          <w:w w:val="100"/>
        </w:rPr>
        <w:t xml:space="preserve">, which identifies the linked block storage method. The rest of the record describes the organization of the data element stored as linked blocks. </w:t>
      </w:r>
      <w:r>
        <w:rPr>
          <w:w w:val="100"/>
        </w:rPr>
        <w:fldChar w:fldCharType="begin"/>
      </w:r>
      <w:r>
        <w:rPr>
          <w:w w:val="100"/>
        </w:rPr>
        <w:instrText xml:space="preserve"> REF  RTF33333138313a204669677572 \h</w:instrText>
      </w:r>
      <w:r>
        <w:rPr>
          <w:w w:val="100"/>
        </w:rPr>
      </w:r>
      <w:r>
        <w:rPr>
          <w:w w:val="100"/>
        </w:rPr>
        <w:fldChar w:fldCharType="separate"/>
      </w:r>
      <w:r>
        <w:rPr>
          <w:w w:val="100"/>
        </w:rPr>
        <w:t>Figure 10c</w:t>
      </w:r>
      <w:r>
        <w:rPr>
          <w:w w:val="100"/>
        </w:rPr>
        <w:fldChar w:fldCharType="end"/>
      </w:r>
      <w:r>
        <w:rPr>
          <w:w w:val="100"/>
        </w:rPr>
        <w:t xml:space="preserve"> illustrates a linked block description record.</w:t>
      </w:r>
    </w:p>
    <w:p w14:paraId="0D8C54A3" w14:textId="77777777" w:rsidR="00335DC2" w:rsidRDefault="00335DC2" w:rsidP="00335DC2">
      <w:pPr>
        <w:pStyle w:val="Figure"/>
        <w:numPr>
          <w:ilvl w:val="0"/>
          <w:numId w:val="9"/>
        </w:numPr>
        <w:ind w:left="1900" w:hanging="1900"/>
        <w:rPr>
          <w:b w:val="0"/>
          <w:bCs w:val="0"/>
          <w:w w:val="100"/>
        </w:rPr>
      </w:pPr>
      <w:bookmarkStart w:id="3" w:name="RTF33333138313a204669677572"/>
      <w:r>
        <w:rPr>
          <w:w w:val="100"/>
        </w:rPr>
        <w:t xml:space="preserve">Linked Block Description Record </w:t>
      </w:r>
      <w:bookmarkEnd w:id="3"/>
      <w:r w:rsidR="00000000">
        <w:rPr>
          <w:b w:val="0"/>
          <w:bCs w:val="0"/>
          <w:w w:val="100"/>
        </w:rPr>
        <w:pict w14:anchorId="48F3C680">
          <v:shape id="_x0000_i1027" type="#_x0000_t75" style="width:486pt;height:120.8pt">
            <v:imagedata r:id="rId9" o:title=""/>
          </v:shape>
        </w:pict>
      </w:r>
    </w:p>
    <w:p w14:paraId="5B97B2DA" w14:textId="77777777" w:rsidR="00335DC2" w:rsidRDefault="00335DC2">
      <w:pPr>
        <w:pStyle w:val="DefList-Paragraph"/>
        <w:rPr>
          <w:w w:val="100"/>
        </w:rPr>
      </w:pPr>
      <w:r>
        <w:rPr>
          <w:rFonts w:ascii="Courier New" w:hAnsi="Courier New" w:cs="Courier New"/>
          <w:i/>
          <w:iCs/>
          <w:w w:val="100"/>
          <w:sz w:val="18"/>
          <w:szCs w:val="18"/>
        </w:rPr>
        <w:t>extended_tag</w:t>
      </w:r>
      <w:r>
        <w:rPr>
          <w:w w:val="100"/>
        </w:rPr>
        <w:tab/>
      </w:r>
      <w:r>
        <w:rPr>
          <w:w w:val="100"/>
        </w:rPr>
        <w:tab/>
      </w:r>
      <w:r>
        <w:rPr>
          <w:w w:val="100"/>
        </w:rPr>
        <w:tab/>
      </w:r>
      <w:r>
        <w:rPr>
          <w:w w:val="100"/>
        </w:rPr>
        <w:tab/>
      </w:r>
      <w:r>
        <w:rPr>
          <w:w w:val="100"/>
        </w:rPr>
        <w:tab/>
      </w:r>
      <w:r>
        <w:rPr>
          <w:w w:val="100"/>
        </w:rPr>
        <w:tab/>
        <w:t>The extended tag counterpart of any HDF standard tag (16-bit integer)</w:t>
      </w:r>
    </w:p>
    <w:p w14:paraId="65B53387" w14:textId="77777777" w:rsidR="00335DC2" w:rsidRDefault="00335DC2">
      <w:pPr>
        <w:pStyle w:val="DefList-Paragraph"/>
        <w:rPr>
          <w:w w:val="100"/>
        </w:rPr>
      </w:pPr>
      <w:r>
        <w:rPr>
          <w:rFonts w:ascii="Courier New" w:hAnsi="Courier New" w:cs="Courier New"/>
          <w:i/>
          <w:iCs/>
          <w:w w:val="100"/>
          <w:sz w:val="18"/>
          <w:szCs w:val="18"/>
        </w:rPr>
        <w:t>ref_no</w:t>
      </w:r>
      <w:r>
        <w:rPr>
          <w:w w:val="100"/>
        </w:rPr>
        <w:tab/>
      </w:r>
      <w:r>
        <w:rPr>
          <w:w w:val="100"/>
        </w:rPr>
        <w:tab/>
      </w:r>
      <w:r>
        <w:rPr>
          <w:w w:val="100"/>
        </w:rPr>
        <w:tab/>
      </w:r>
      <w:r>
        <w:rPr>
          <w:w w:val="100"/>
        </w:rPr>
        <w:tab/>
      </w:r>
      <w:r>
        <w:rPr>
          <w:w w:val="100"/>
        </w:rPr>
        <w:tab/>
        <w:t>Reference number (16-bit integer)</w:t>
      </w:r>
    </w:p>
    <w:p w14:paraId="7386B62E" w14:textId="77777777" w:rsidR="00335DC2" w:rsidRDefault="00335DC2">
      <w:pPr>
        <w:pStyle w:val="DefList-Paragraph"/>
        <w:rPr>
          <w:w w:val="100"/>
        </w:rPr>
      </w:pPr>
      <w:r>
        <w:rPr>
          <w:rFonts w:ascii="Courier New" w:hAnsi="Courier New" w:cs="Courier New"/>
          <w:w w:val="100"/>
          <w:sz w:val="18"/>
          <w:szCs w:val="18"/>
        </w:rPr>
        <w:t>EXT_LINKED</w:t>
      </w:r>
      <w:r>
        <w:rPr>
          <w:w w:val="100"/>
        </w:rPr>
        <w:tab/>
      </w:r>
      <w:r>
        <w:rPr>
          <w:w w:val="100"/>
        </w:rPr>
        <w:tab/>
      </w:r>
      <w:r>
        <w:rPr>
          <w:w w:val="100"/>
        </w:rPr>
        <w:tab/>
      </w:r>
      <w:r>
        <w:rPr>
          <w:w w:val="100"/>
        </w:rPr>
        <w:tab/>
      </w:r>
      <w:r>
        <w:rPr>
          <w:w w:val="100"/>
        </w:rPr>
        <w:tab/>
      </w:r>
      <w:r>
        <w:rPr>
          <w:w w:val="100"/>
        </w:rPr>
        <w:tab/>
        <w:t>Constant identifying this as a linked block description record (32-bit integer)</w:t>
      </w:r>
    </w:p>
    <w:p w14:paraId="1207F162" w14:textId="77777777" w:rsidR="00335DC2" w:rsidRDefault="00335DC2">
      <w:pPr>
        <w:pStyle w:val="DefList-Paragraph"/>
        <w:rPr>
          <w:w w:val="100"/>
        </w:rPr>
      </w:pPr>
      <w:r>
        <w:rPr>
          <w:rFonts w:ascii="Courier New" w:hAnsi="Courier New" w:cs="Courier New"/>
          <w:i/>
          <w:iCs/>
          <w:w w:val="100"/>
          <w:sz w:val="18"/>
          <w:szCs w:val="18"/>
        </w:rPr>
        <w:t>length</w:t>
      </w:r>
      <w:r>
        <w:rPr>
          <w:w w:val="100"/>
        </w:rPr>
        <w:tab/>
      </w:r>
      <w:r>
        <w:rPr>
          <w:w w:val="100"/>
        </w:rPr>
        <w:tab/>
      </w:r>
      <w:r>
        <w:rPr>
          <w:w w:val="100"/>
        </w:rPr>
        <w:tab/>
      </w:r>
      <w:r>
        <w:rPr>
          <w:w w:val="100"/>
        </w:rPr>
        <w:tab/>
      </w:r>
      <w:r>
        <w:rPr>
          <w:w w:val="100"/>
        </w:rPr>
        <w:tab/>
        <w:t>Length of entire element (32-bit integer)</w:t>
      </w:r>
    </w:p>
    <w:p w14:paraId="55C3FB04" w14:textId="77777777" w:rsidR="00335DC2" w:rsidRDefault="00335DC2">
      <w:pPr>
        <w:pStyle w:val="DefList-Paragraph"/>
        <w:rPr>
          <w:w w:val="100"/>
        </w:rPr>
      </w:pPr>
      <w:r>
        <w:rPr>
          <w:rFonts w:ascii="Courier New" w:hAnsi="Courier New" w:cs="Courier New"/>
          <w:i/>
          <w:iCs/>
          <w:w w:val="100"/>
          <w:sz w:val="18"/>
          <w:szCs w:val="18"/>
        </w:rPr>
        <w:t>first_len</w:t>
      </w:r>
      <w:r>
        <w:rPr>
          <w:w w:val="100"/>
        </w:rPr>
        <w:tab/>
      </w:r>
      <w:r>
        <w:rPr>
          <w:w w:val="100"/>
        </w:rPr>
        <w:tab/>
      </w:r>
      <w:r>
        <w:rPr>
          <w:w w:val="100"/>
        </w:rPr>
        <w:tab/>
      </w:r>
      <w:r>
        <w:rPr>
          <w:w w:val="100"/>
        </w:rPr>
        <w:tab/>
      </w:r>
      <w:r>
        <w:rPr>
          <w:w w:val="100"/>
        </w:rPr>
        <w:tab/>
      </w:r>
      <w:r>
        <w:rPr>
          <w:w w:val="100"/>
        </w:rPr>
        <w:tab/>
        <w:t>Length of the first data block (32-bit integer)</w:t>
      </w:r>
    </w:p>
    <w:p w14:paraId="5A81AE0E" w14:textId="77777777" w:rsidR="00335DC2" w:rsidRDefault="00335DC2">
      <w:pPr>
        <w:pStyle w:val="DefList-Paragraph"/>
        <w:rPr>
          <w:w w:val="100"/>
        </w:rPr>
      </w:pPr>
      <w:r>
        <w:rPr>
          <w:rFonts w:ascii="Courier New" w:hAnsi="Courier New" w:cs="Courier New"/>
          <w:i/>
          <w:iCs/>
          <w:w w:val="100"/>
          <w:sz w:val="18"/>
          <w:szCs w:val="18"/>
        </w:rPr>
        <w:t>blk_len</w:t>
      </w:r>
      <w:r>
        <w:rPr>
          <w:w w:val="100"/>
        </w:rPr>
        <w:tab/>
      </w:r>
      <w:r>
        <w:rPr>
          <w:w w:val="100"/>
        </w:rPr>
        <w:tab/>
      </w:r>
      <w:r>
        <w:rPr>
          <w:w w:val="100"/>
        </w:rPr>
        <w:tab/>
      </w:r>
      <w:r>
        <w:rPr>
          <w:w w:val="100"/>
        </w:rPr>
        <w:tab/>
      </w:r>
      <w:r>
        <w:rPr>
          <w:w w:val="100"/>
        </w:rPr>
        <w:tab/>
        <w:t>Length of successive data blocks (32-bit integer)</w:t>
      </w:r>
    </w:p>
    <w:p w14:paraId="3BFF349D" w14:textId="77777777" w:rsidR="00335DC2" w:rsidRDefault="00335DC2">
      <w:pPr>
        <w:pStyle w:val="DefList-Paragraph"/>
        <w:rPr>
          <w:w w:val="100"/>
        </w:rPr>
      </w:pPr>
      <w:r>
        <w:rPr>
          <w:rFonts w:ascii="Courier New" w:hAnsi="Courier New" w:cs="Courier New"/>
          <w:i/>
          <w:iCs/>
          <w:w w:val="100"/>
          <w:sz w:val="18"/>
          <w:szCs w:val="18"/>
        </w:rPr>
        <w:t xml:space="preserve">num_blk </w:t>
      </w:r>
      <w:r>
        <w:rPr>
          <w:w w:val="100"/>
        </w:rPr>
        <w:tab/>
      </w:r>
      <w:r>
        <w:rPr>
          <w:w w:val="100"/>
        </w:rPr>
        <w:tab/>
      </w:r>
      <w:r>
        <w:rPr>
          <w:w w:val="100"/>
        </w:rPr>
        <w:tab/>
      </w:r>
      <w:r>
        <w:rPr>
          <w:w w:val="100"/>
        </w:rPr>
        <w:tab/>
      </w:r>
      <w:r>
        <w:rPr>
          <w:w w:val="100"/>
        </w:rPr>
        <w:tab/>
      </w:r>
      <w:r>
        <w:rPr>
          <w:w w:val="100"/>
        </w:rPr>
        <w:tab/>
        <w:t>Number of blocks per block table (32-bit integer)</w:t>
      </w:r>
    </w:p>
    <w:p w14:paraId="48924998" w14:textId="77777777" w:rsidR="00335DC2" w:rsidRDefault="00335DC2">
      <w:pPr>
        <w:pStyle w:val="DefList-Paragraph"/>
        <w:rPr>
          <w:w w:val="100"/>
        </w:rPr>
      </w:pPr>
      <w:r>
        <w:rPr>
          <w:rFonts w:ascii="Courier New" w:hAnsi="Courier New" w:cs="Courier New"/>
          <w:i/>
          <w:iCs/>
          <w:w w:val="100"/>
          <w:sz w:val="18"/>
          <w:szCs w:val="18"/>
        </w:rPr>
        <w:t xml:space="preserve">link_ref </w:t>
      </w:r>
      <w:r>
        <w:rPr>
          <w:w w:val="100"/>
        </w:rPr>
        <w:tab/>
      </w:r>
      <w:r>
        <w:rPr>
          <w:w w:val="100"/>
        </w:rPr>
        <w:tab/>
      </w:r>
      <w:r>
        <w:rPr>
          <w:w w:val="100"/>
        </w:rPr>
        <w:tab/>
      </w:r>
      <w:r>
        <w:rPr>
          <w:w w:val="100"/>
        </w:rPr>
        <w:tab/>
      </w:r>
      <w:r>
        <w:rPr>
          <w:w w:val="100"/>
        </w:rPr>
        <w:tab/>
      </w:r>
      <w:r>
        <w:rPr>
          <w:w w:val="100"/>
        </w:rPr>
        <w:tab/>
        <w:t>Reference number of first block table (16-bit integer)</w:t>
      </w:r>
    </w:p>
    <w:p w14:paraId="2F1E2EE7" w14:textId="77777777" w:rsidR="00335DC2" w:rsidRDefault="00335DC2">
      <w:pPr>
        <w:pStyle w:val="Body"/>
        <w:rPr>
          <w:w w:val="100"/>
        </w:rPr>
      </w:pPr>
      <w:r>
        <w:rPr>
          <w:w w:val="100"/>
        </w:rPr>
        <w:t>The</w:t>
      </w:r>
      <w:r>
        <w:rPr>
          <w:rFonts w:ascii="Courier New" w:hAnsi="Courier New" w:cs="Courier New"/>
          <w:w w:val="100"/>
          <w:sz w:val="18"/>
          <w:szCs w:val="18"/>
        </w:rPr>
        <w:t xml:space="preserve"> </w:t>
      </w:r>
      <w:r>
        <w:rPr>
          <w:rFonts w:ascii="Courier New" w:hAnsi="Courier New" w:cs="Courier New"/>
          <w:i/>
          <w:iCs/>
          <w:w w:val="100"/>
          <w:sz w:val="18"/>
          <w:szCs w:val="18"/>
        </w:rPr>
        <w:t xml:space="preserve">link_ref </w:t>
      </w:r>
      <w:r>
        <w:rPr>
          <w:w w:val="100"/>
        </w:rPr>
        <w:t xml:space="preserve">field of the description record gives the reference number of the first linked block table for the element. This table is identified by the tag/ref </w:t>
      </w:r>
      <w:r>
        <w:rPr>
          <w:rFonts w:ascii="Courier New" w:hAnsi="Courier New" w:cs="Courier New"/>
          <w:w w:val="100"/>
          <w:sz w:val="18"/>
          <w:szCs w:val="18"/>
        </w:rPr>
        <w:t>DFTAG_LINKED</w:t>
      </w:r>
      <w:r>
        <w:rPr>
          <w:w w:val="100"/>
        </w:rPr>
        <w:t>/</w:t>
      </w:r>
      <w:r>
        <w:rPr>
          <w:rFonts w:ascii="Courier New" w:hAnsi="Courier New" w:cs="Courier New"/>
          <w:i/>
          <w:iCs/>
          <w:w w:val="100"/>
          <w:sz w:val="18"/>
          <w:szCs w:val="18"/>
        </w:rPr>
        <w:t xml:space="preserve">link_ref </w:t>
      </w:r>
      <w:r>
        <w:rPr>
          <w:w w:val="100"/>
        </w:rPr>
        <w:t xml:space="preserve"> and </w:t>
      </w:r>
      <w:r>
        <w:rPr>
          <w:w w:val="100"/>
        </w:rPr>
        <w:lastRenderedPageBreak/>
        <w:t>contains</w:t>
      </w:r>
      <w:r>
        <w:rPr>
          <w:rFonts w:ascii="Courier New" w:hAnsi="Courier New" w:cs="Courier New"/>
          <w:i/>
          <w:iCs/>
          <w:w w:val="100"/>
          <w:sz w:val="18"/>
          <w:szCs w:val="18"/>
        </w:rPr>
        <w:t xml:space="preserve"> num_blk </w:t>
      </w:r>
      <w:r>
        <w:rPr>
          <w:w w:val="100"/>
        </w:rPr>
        <w:t xml:space="preserve">entries. There may be any number of linked block tables chained together to describe a linked block element. </w:t>
      </w:r>
      <w:r>
        <w:rPr>
          <w:w w:val="100"/>
        </w:rPr>
        <w:fldChar w:fldCharType="begin"/>
      </w:r>
      <w:r>
        <w:rPr>
          <w:w w:val="100"/>
        </w:rPr>
        <w:instrText xml:space="preserve"> REF  RTF37383634333a204669677572 \h</w:instrText>
      </w:r>
      <w:r>
        <w:rPr>
          <w:w w:val="100"/>
        </w:rPr>
      </w:r>
      <w:r>
        <w:rPr>
          <w:w w:val="100"/>
        </w:rPr>
        <w:fldChar w:fldCharType="separate"/>
      </w:r>
      <w:r>
        <w:rPr>
          <w:w w:val="100"/>
        </w:rPr>
        <w:t>Figure 10d</w:t>
      </w:r>
      <w:r>
        <w:rPr>
          <w:w w:val="100"/>
        </w:rPr>
        <w:fldChar w:fldCharType="end"/>
      </w:r>
      <w:r>
        <w:rPr>
          <w:w w:val="100"/>
        </w:rPr>
        <w:t xml:space="preserve"> illustrates a linked block table.</w:t>
      </w:r>
    </w:p>
    <w:p w14:paraId="33FA0FDD" w14:textId="77777777" w:rsidR="00335DC2" w:rsidRDefault="00335DC2" w:rsidP="00335DC2">
      <w:pPr>
        <w:pStyle w:val="Figure"/>
        <w:numPr>
          <w:ilvl w:val="0"/>
          <w:numId w:val="10"/>
        </w:numPr>
        <w:ind w:left="1900" w:hanging="1900"/>
        <w:rPr>
          <w:b w:val="0"/>
          <w:bCs w:val="0"/>
          <w:w w:val="100"/>
        </w:rPr>
      </w:pPr>
      <w:bookmarkStart w:id="4" w:name="RTF37383634333a204669677572"/>
      <w:r>
        <w:rPr>
          <w:w w:val="100"/>
        </w:rPr>
        <w:t>A Linked Block Table</w:t>
      </w:r>
      <w:bookmarkEnd w:id="4"/>
      <w:r w:rsidR="00000000">
        <w:rPr>
          <w:b w:val="0"/>
          <w:bCs w:val="0"/>
          <w:w w:val="100"/>
        </w:rPr>
        <w:pict w14:anchorId="4B12E9D3">
          <v:shape id="_x0000_i1028" type="#_x0000_t75" style="width:486pt;height:84.8pt">
            <v:imagedata r:id="rId10" o:title=""/>
          </v:shape>
        </w:pict>
      </w:r>
    </w:p>
    <w:p w14:paraId="1B3F50C1" w14:textId="77777777" w:rsidR="00335DC2" w:rsidRDefault="00335DC2">
      <w:pPr>
        <w:pStyle w:val="DefList-Paragraph"/>
        <w:rPr>
          <w:w w:val="100"/>
        </w:rPr>
      </w:pPr>
      <w:r>
        <w:rPr>
          <w:rFonts w:ascii="Courier New" w:hAnsi="Courier New" w:cs="Courier New"/>
          <w:i/>
          <w:iCs/>
          <w:w w:val="100"/>
          <w:sz w:val="18"/>
          <w:szCs w:val="18"/>
        </w:rPr>
        <w:t>link_ref</w:t>
      </w:r>
      <w:r>
        <w:rPr>
          <w:w w:val="100"/>
        </w:rPr>
        <w:tab/>
      </w:r>
      <w:r>
        <w:rPr>
          <w:w w:val="100"/>
        </w:rPr>
        <w:tab/>
        <w:t>Reference number for this table (16-bit integer)</w:t>
      </w:r>
    </w:p>
    <w:p w14:paraId="6709A9D1" w14:textId="77777777" w:rsidR="00335DC2" w:rsidRDefault="00335DC2">
      <w:pPr>
        <w:pStyle w:val="DefList-Paragraph"/>
        <w:rPr>
          <w:w w:val="100"/>
        </w:rPr>
      </w:pPr>
      <w:r>
        <w:rPr>
          <w:rFonts w:ascii="Courier New" w:hAnsi="Courier New" w:cs="Courier New"/>
          <w:i/>
          <w:iCs/>
          <w:w w:val="100"/>
          <w:sz w:val="18"/>
          <w:szCs w:val="18"/>
        </w:rPr>
        <w:t>next_ref</w:t>
      </w:r>
      <w:r>
        <w:rPr>
          <w:w w:val="100"/>
        </w:rPr>
        <w:tab/>
      </w:r>
      <w:r>
        <w:rPr>
          <w:w w:val="100"/>
        </w:rPr>
        <w:tab/>
        <w:t>Reference number for next table (16-bit integer)</w:t>
      </w:r>
    </w:p>
    <w:p w14:paraId="78C4AF7B" w14:textId="77777777" w:rsidR="00335DC2" w:rsidRDefault="00335DC2">
      <w:pPr>
        <w:pStyle w:val="DefList-Paragraph"/>
        <w:rPr>
          <w:w w:val="100"/>
        </w:rPr>
      </w:pPr>
      <w:r>
        <w:rPr>
          <w:rFonts w:ascii="Courier New" w:hAnsi="Courier New" w:cs="Courier New"/>
          <w:i/>
          <w:iCs/>
          <w:w w:val="100"/>
          <w:sz w:val="18"/>
          <w:szCs w:val="18"/>
        </w:rPr>
        <w:t>blk_ref_n</w:t>
      </w:r>
      <w:r>
        <w:rPr>
          <w:w w:val="100"/>
        </w:rPr>
        <w:tab/>
      </w:r>
      <w:r>
        <w:rPr>
          <w:w w:val="100"/>
        </w:rPr>
        <w:tab/>
        <w:t>Reference number for data block (16-bit integer)</w:t>
      </w:r>
    </w:p>
    <w:p w14:paraId="2C8D0BDA" w14:textId="77777777" w:rsidR="00335DC2" w:rsidRDefault="00335DC2">
      <w:pPr>
        <w:pStyle w:val="Body"/>
        <w:rPr>
          <w:w w:val="100"/>
        </w:rPr>
      </w:pPr>
      <w:r>
        <w:rPr>
          <w:w w:val="100"/>
        </w:rPr>
        <w:t xml:space="preserve">The </w:t>
      </w:r>
      <w:r>
        <w:rPr>
          <w:rFonts w:ascii="Courier New" w:hAnsi="Courier New" w:cs="Courier New"/>
          <w:i/>
          <w:iCs/>
          <w:w w:val="100"/>
          <w:sz w:val="18"/>
          <w:szCs w:val="18"/>
        </w:rPr>
        <w:t>next_ref</w:t>
      </w:r>
      <w:r>
        <w:rPr>
          <w:w w:val="100"/>
        </w:rPr>
        <w:t xml:space="preserve"> field contains the reference number of the next linked block table. A value of zero (0) in this field indicates that there are no additional linked block tables associated with this element.</w:t>
      </w:r>
    </w:p>
    <w:p w14:paraId="3A0C81F0" w14:textId="77777777" w:rsidR="00335DC2" w:rsidRDefault="00335DC2">
      <w:pPr>
        <w:pStyle w:val="Body"/>
        <w:rPr>
          <w:w w:val="100"/>
        </w:rPr>
      </w:pPr>
      <w:r>
        <w:rPr>
          <w:w w:val="100"/>
        </w:rPr>
        <w:t xml:space="preserve">The </w:t>
      </w:r>
      <w:r>
        <w:rPr>
          <w:rFonts w:ascii="Courier New" w:hAnsi="Courier New" w:cs="Courier New"/>
          <w:i/>
          <w:iCs/>
          <w:w w:val="100"/>
          <w:sz w:val="18"/>
          <w:szCs w:val="18"/>
        </w:rPr>
        <w:t xml:space="preserve">blk_ref_n </w:t>
      </w:r>
      <w:r>
        <w:rPr>
          <w:w w:val="100"/>
        </w:rPr>
        <w:t xml:space="preserve">fields of each linked block table contain reference numbers for the individual data blocks that make up the data portion of the linked block element. These data blocks are identified by the tag/ref </w:t>
      </w:r>
      <w:r>
        <w:rPr>
          <w:rFonts w:ascii="Courier New" w:hAnsi="Courier New" w:cs="Courier New"/>
          <w:w w:val="100"/>
          <w:sz w:val="18"/>
          <w:szCs w:val="18"/>
        </w:rPr>
        <w:t>DFTAG_LINKED</w:t>
      </w:r>
      <w:r>
        <w:rPr>
          <w:w w:val="100"/>
        </w:rPr>
        <w:t>/</w:t>
      </w:r>
      <w:r>
        <w:rPr>
          <w:rFonts w:ascii="Courier New" w:hAnsi="Courier New" w:cs="Courier New"/>
          <w:i/>
          <w:iCs/>
          <w:w w:val="100"/>
          <w:sz w:val="18"/>
          <w:szCs w:val="18"/>
        </w:rPr>
        <w:t>blk_ref_n</w:t>
      </w:r>
      <w:r>
        <w:rPr>
          <w:w w:val="100"/>
        </w:rPr>
        <w:t xml:space="preserve"> as illustrated in </w:t>
      </w:r>
      <w:r>
        <w:rPr>
          <w:w w:val="100"/>
        </w:rPr>
        <w:fldChar w:fldCharType="begin"/>
      </w:r>
      <w:r>
        <w:rPr>
          <w:w w:val="100"/>
        </w:rPr>
        <w:instrText xml:space="preserve"> REF  RTF39383739373a204669677572 \h</w:instrText>
      </w:r>
      <w:r>
        <w:rPr>
          <w:w w:val="100"/>
        </w:rPr>
      </w:r>
      <w:r>
        <w:rPr>
          <w:w w:val="100"/>
        </w:rPr>
        <w:fldChar w:fldCharType="separate"/>
      </w:r>
      <w:r>
        <w:rPr>
          <w:w w:val="100"/>
        </w:rPr>
        <w:t>Figure 10e</w:t>
      </w:r>
      <w:r>
        <w:rPr>
          <w:w w:val="100"/>
        </w:rPr>
        <w:fldChar w:fldCharType="end"/>
      </w:r>
      <w:r>
        <w:rPr>
          <w:w w:val="100"/>
        </w:rPr>
        <w:t>. Although it may seem ambiguous to use the same tag to refer to two different objects, this ambiguity is resolved by the context in which the tags appear.</w:t>
      </w:r>
    </w:p>
    <w:p w14:paraId="0CE1A291" w14:textId="77777777" w:rsidR="00335DC2" w:rsidRDefault="00335DC2" w:rsidP="00335DC2">
      <w:pPr>
        <w:pStyle w:val="Figure"/>
        <w:numPr>
          <w:ilvl w:val="0"/>
          <w:numId w:val="11"/>
        </w:numPr>
        <w:ind w:left="1900" w:hanging="1900"/>
        <w:rPr>
          <w:b w:val="0"/>
          <w:bCs w:val="0"/>
          <w:w w:val="100"/>
        </w:rPr>
      </w:pPr>
      <w:bookmarkStart w:id="5" w:name="RTF39383739373a204669677572"/>
      <w:r>
        <w:rPr>
          <w:w w:val="100"/>
        </w:rPr>
        <w:t>A Data Block</w:t>
      </w:r>
      <w:bookmarkEnd w:id="5"/>
      <w:r w:rsidR="00000000">
        <w:rPr>
          <w:b w:val="0"/>
          <w:bCs w:val="0"/>
          <w:w w:val="100"/>
        </w:rPr>
        <w:pict w14:anchorId="2FA12EE0">
          <v:shape id="_x0000_i1029" type="#_x0000_t75" style="width:486pt;height:1in">
            <v:imagedata r:id="rId11" o:title=""/>
          </v:shape>
        </w:pict>
      </w:r>
    </w:p>
    <w:p w14:paraId="47264800" w14:textId="77777777" w:rsidR="00335DC2" w:rsidRDefault="00335DC2">
      <w:pPr>
        <w:pStyle w:val="DefList-Paragraph"/>
        <w:rPr>
          <w:w w:val="100"/>
        </w:rPr>
      </w:pPr>
      <w:r>
        <w:rPr>
          <w:rFonts w:ascii="Courier New" w:hAnsi="Courier New" w:cs="Courier New"/>
          <w:i/>
          <w:iCs/>
          <w:w w:val="100"/>
          <w:sz w:val="18"/>
          <w:szCs w:val="18"/>
        </w:rPr>
        <w:t>blk_ref_n</w:t>
      </w:r>
      <w:r>
        <w:rPr>
          <w:w w:val="100"/>
        </w:rPr>
        <w:tab/>
      </w:r>
      <w:r>
        <w:rPr>
          <w:w w:val="100"/>
        </w:rPr>
        <w:tab/>
      </w:r>
      <w:r>
        <w:rPr>
          <w:w w:val="100"/>
        </w:rPr>
        <w:tab/>
      </w:r>
      <w:r>
        <w:rPr>
          <w:w w:val="100"/>
        </w:rPr>
        <w:tab/>
      </w:r>
      <w:r>
        <w:rPr>
          <w:w w:val="100"/>
        </w:rPr>
        <w:tab/>
      </w:r>
      <w:r>
        <w:rPr>
          <w:w w:val="100"/>
        </w:rPr>
        <w:tab/>
        <w:t>Reference number for this data block (16-bit integer)</w:t>
      </w:r>
    </w:p>
    <w:p w14:paraId="22A5121A" w14:textId="77777777" w:rsidR="00335DC2" w:rsidRDefault="00335DC2">
      <w:pPr>
        <w:pStyle w:val="DefList-Paragraph"/>
        <w:rPr>
          <w:w w:val="100"/>
        </w:rPr>
      </w:pPr>
      <w:r>
        <w:rPr>
          <w:rFonts w:ascii="Courier New" w:hAnsi="Courier New" w:cs="Courier New"/>
          <w:i/>
          <w:iCs/>
          <w:w w:val="100"/>
          <w:sz w:val="18"/>
          <w:szCs w:val="18"/>
        </w:rPr>
        <w:t>data_block</w:t>
      </w:r>
      <w:r>
        <w:rPr>
          <w:w w:val="100"/>
        </w:rPr>
        <w:tab/>
      </w:r>
      <w:r>
        <w:rPr>
          <w:w w:val="100"/>
        </w:rPr>
        <w:tab/>
      </w:r>
      <w:r>
        <w:rPr>
          <w:w w:val="100"/>
        </w:rPr>
        <w:tab/>
      </w:r>
      <w:r>
        <w:rPr>
          <w:w w:val="100"/>
        </w:rPr>
        <w:tab/>
      </w:r>
      <w:r>
        <w:rPr>
          <w:w w:val="100"/>
        </w:rPr>
        <w:tab/>
      </w:r>
      <w:r>
        <w:rPr>
          <w:w w:val="100"/>
        </w:rPr>
        <w:tab/>
        <w:t xml:space="preserve">Block of actual data (size specified by </w:t>
      </w:r>
      <w:r>
        <w:rPr>
          <w:rFonts w:ascii="Courier New" w:hAnsi="Courier New" w:cs="Courier New"/>
          <w:i/>
          <w:iCs/>
          <w:w w:val="100"/>
          <w:sz w:val="18"/>
          <w:szCs w:val="18"/>
        </w:rPr>
        <w:t xml:space="preserve">first_len </w:t>
      </w:r>
      <w:r>
        <w:rPr>
          <w:w w:val="100"/>
        </w:rPr>
        <w:t xml:space="preserve"> or</w:t>
      </w:r>
      <w:r>
        <w:rPr>
          <w:rFonts w:ascii="Courier New" w:hAnsi="Courier New" w:cs="Courier New"/>
          <w:i/>
          <w:iCs/>
          <w:w w:val="100"/>
          <w:sz w:val="18"/>
          <w:szCs w:val="18"/>
        </w:rPr>
        <w:t xml:space="preserve"> blk_len </w:t>
      </w:r>
      <w:r>
        <w:rPr>
          <w:w w:val="100"/>
        </w:rPr>
        <w:t>in the description record)</w:t>
      </w:r>
    </w:p>
    <w:p w14:paraId="31B42AB7" w14:textId="77777777" w:rsidR="00335DC2" w:rsidRDefault="00335DC2">
      <w:pPr>
        <w:pStyle w:val="Body"/>
        <w:rPr>
          <w:w w:val="100"/>
        </w:rPr>
      </w:pPr>
      <w:r>
        <w:rPr>
          <w:w w:val="100"/>
        </w:rPr>
        <w:t xml:space="preserve">Linked block elements can be created using the function </w:t>
      </w:r>
      <w:r>
        <w:rPr>
          <w:rFonts w:ascii="Courier New" w:hAnsi="Courier New" w:cs="Courier New"/>
          <w:w w:val="100"/>
          <w:sz w:val="18"/>
          <w:szCs w:val="18"/>
        </w:rPr>
        <w:t>HLcreate()</w:t>
      </w:r>
      <w:r>
        <w:rPr>
          <w:w w:val="100"/>
        </w:rPr>
        <w:t>, which is discussed in Chapter , “</w:t>
      </w:r>
      <w:r>
        <w:rPr>
          <w:rStyle w:val="TextItalic"/>
        </w:rPr>
        <w:t>Low-level Interface</w:t>
      </w:r>
      <w:r>
        <w:rPr>
          <w:w w:val="100"/>
        </w:rPr>
        <w:t>.”</w:t>
      </w:r>
    </w:p>
    <w:p w14:paraId="67D77BF4" w14:textId="77777777" w:rsidR="00335DC2" w:rsidRDefault="00335DC2" w:rsidP="00335DC2">
      <w:pPr>
        <w:pStyle w:val="Heading2"/>
        <w:numPr>
          <w:ilvl w:val="0"/>
          <w:numId w:val="12"/>
        </w:numPr>
        <w:ind w:left="1900" w:hanging="620"/>
        <w:rPr>
          <w:w w:val="100"/>
        </w:rPr>
      </w:pPr>
      <w:r>
        <w:rPr>
          <w:w w:val="100"/>
        </w:rPr>
        <w:t>External Elements</w:t>
      </w:r>
    </w:p>
    <w:p w14:paraId="50BB38CD" w14:textId="77777777" w:rsidR="00335DC2" w:rsidRDefault="00335DC2">
      <w:pPr>
        <w:pStyle w:val="Body"/>
        <w:rPr>
          <w:w w:val="100"/>
        </w:rPr>
      </w:pPr>
      <w:r>
        <w:rPr>
          <w:w w:val="100"/>
        </w:rPr>
        <w:t>External elements allow the data portion of an HDF element to reside in a separate file. The potential of external data elements is largely unexplored in the HDF context, although other file formats (most notably the Common Data Format, CDF, from NASA) have used external data elements to great advantage.</w:t>
      </w:r>
    </w:p>
    <w:p w14:paraId="397EDF4C" w14:textId="77777777" w:rsidR="00335DC2" w:rsidRDefault="00335DC2">
      <w:pPr>
        <w:pStyle w:val="Body"/>
        <w:rPr>
          <w:w w:val="100"/>
        </w:rPr>
      </w:pPr>
      <w:r>
        <w:rPr>
          <w:w w:val="100"/>
        </w:rPr>
        <w:t xml:space="preserve">Because there has been little discussion of external elements within the HDF user community, the structure of these elements is still not completely defined. </w:t>
      </w:r>
      <w:r>
        <w:rPr>
          <w:w w:val="100"/>
        </w:rPr>
        <w:fldChar w:fldCharType="begin"/>
      </w:r>
      <w:r>
        <w:rPr>
          <w:w w:val="100"/>
        </w:rPr>
        <w:instrText xml:space="preserve"> REF  RTF34353731373a204669677572 \h</w:instrText>
      </w:r>
      <w:r>
        <w:rPr>
          <w:w w:val="100"/>
        </w:rPr>
      </w:r>
      <w:r>
        <w:rPr>
          <w:w w:val="100"/>
        </w:rPr>
        <w:fldChar w:fldCharType="separate"/>
      </w:r>
      <w:r>
        <w:rPr>
          <w:w w:val="100"/>
        </w:rPr>
        <w:t>Figure 10f</w:t>
      </w:r>
      <w:r>
        <w:rPr>
          <w:w w:val="100"/>
        </w:rPr>
        <w:fldChar w:fldCharType="end"/>
      </w:r>
      <w:r>
        <w:rPr>
          <w:w w:val="100"/>
        </w:rPr>
        <w:t xml:space="preserve"> shows a diagram of the suggested structure for an external element.</w:t>
      </w:r>
    </w:p>
    <w:p w14:paraId="534943BF" w14:textId="77777777" w:rsidR="00335DC2" w:rsidRDefault="00335DC2" w:rsidP="00335DC2">
      <w:pPr>
        <w:pStyle w:val="Figure"/>
        <w:numPr>
          <w:ilvl w:val="0"/>
          <w:numId w:val="13"/>
        </w:numPr>
        <w:ind w:left="1900" w:hanging="1900"/>
        <w:rPr>
          <w:b w:val="0"/>
          <w:bCs w:val="0"/>
          <w:w w:val="100"/>
        </w:rPr>
      </w:pPr>
      <w:bookmarkStart w:id="6" w:name="RTF34353731373a204669677572"/>
      <w:r>
        <w:rPr>
          <w:w w:val="100"/>
        </w:rPr>
        <w:lastRenderedPageBreak/>
        <w:t xml:space="preserve">External Element Description Record </w:t>
      </w:r>
      <w:bookmarkEnd w:id="6"/>
      <w:r w:rsidR="00000000">
        <w:rPr>
          <w:b w:val="0"/>
          <w:bCs w:val="0"/>
          <w:w w:val="100"/>
        </w:rPr>
        <w:pict w14:anchorId="55901E71">
          <v:shape id="_x0000_i1030" type="#_x0000_t75" style="width:486pt;height:84.8pt">
            <v:imagedata r:id="rId12" o:title=""/>
          </v:shape>
        </w:pict>
      </w:r>
    </w:p>
    <w:p w14:paraId="3CB8C7C2" w14:textId="77777777" w:rsidR="00335DC2" w:rsidRDefault="00335DC2">
      <w:pPr>
        <w:pStyle w:val="DefList-Paragraph"/>
        <w:tabs>
          <w:tab w:val="left" w:pos="3740"/>
        </w:tabs>
        <w:ind w:left="3740" w:hanging="1400"/>
        <w:rPr>
          <w:w w:val="100"/>
        </w:rPr>
      </w:pPr>
      <w:r>
        <w:rPr>
          <w:rStyle w:val="CodeVar"/>
        </w:rPr>
        <w:t>extended_tag</w:t>
      </w:r>
      <w:r>
        <w:rPr>
          <w:w w:val="100"/>
        </w:rPr>
        <w:tab/>
        <w:t>The extended tag counterpart of any HDF standard tag (16-bit integer)</w:t>
      </w:r>
    </w:p>
    <w:p w14:paraId="17D4415C" w14:textId="77777777" w:rsidR="00335DC2" w:rsidRDefault="00335DC2">
      <w:pPr>
        <w:pStyle w:val="DefList-Paragraph"/>
        <w:tabs>
          <w:tab w:val="left" w:pos="3740"/>
        </w:tabs>
        <w:ind w:left="3740" w:hanging="1400"/>
        <w:rPr>
          <w:w w:val="100"/>
        </w:rPr>
      </w:pPr>
      <w:r>
        <w:rPr>
          <w:rStyle w:val="CodeVar"/>
        </w:rPr>
        <w:t>ref_no</w:t>
      </w:r>
      <w:r>
        <w:rPr>
          <w:w w:val="100"/>
        </w:rPr>
        <w:tab/>
      </w:r>
      <w:r>
        <w:rPr>
          <w:w w:val="100"/>
        </w:rPr>
        <w:tab/>
        <w:t>Reference number (16-bit integer)</w:t>
      </w:r>
    </w:p>
    <w:p w14:paraId="44DC1EC5" w14:textId="77777777" w:rsidR="00335DC2" w:rsidRDefault="00335DC2">
      <w:pPr>
        <w:pStyle w:val="DefList-Paragraph"/>
        <w:tabs>
          <w:tab w:val="left" w:pos="3740"/>
        </w:tabs>
        <w:ind w:left="3740" w:hanging="1400"/>
        <w:rPr>
          <w:w w:val="100"/>
        </w:rPr>
      </w:pPr>
      <w:r>
        <w:rPr>
          <w:rStyle w:val="Code"/>
        </w:rPr>
        <w:t>SPECIAL_EXT</w:t>
      </w:r>
      <w:r>
        <w:rPr>
          <w:w w:val="100"/>
        </w:rPr>
        <w:tab/>
      </w:r>
      <w:r>
        <w:rPr>
          <w:w w:val="100"/>
        </w:rPr>
        <w:tab/>
        <w:t>Constant identifying this as an external element description record (16-bit integer)</w:t>
      </w:r>
    </w:p>
    <w:p w14:paraId="4B9535D2" w14:textId="77777777" w:rsidR="00335DC2" w:rsidRDefault="00335DC2">
      <w:pPr>
        <w:pStyle w:val="DefList-Paragraph"/>
        <w:tabs>
          <w:tab w:val="left" w:pos="3740"/>
        </w:tabs>
        <w:ind w:left="3740" w:hanging="1400"/>
        <w:rPr>
          <w:w w:val="100"/>
        </w:rPr>
      </w:pPr>
      <w:r>
        <w:rPr>
          <w:rStyle w:val="CodeVar"/>
        </w:rPr>
        <w:t>length</w:t>
      </w:r>
      <w:r>
        <w:rPr>
          <w:w w:val="100"/>
        </w:rPr>
        <w:tab/>
      </w:r>
      <w:r>
        <w:rPr>
          <w:w w:val="100"/>
        </w:rPr>
        <w:tab/>
        <w:t>Length in bytes of the data in the external file (32-bit integer)</w:t>
      </w:r>
    </w:p>
    <w:p w14:paraId="363E935B" w14:textId="77777777" w:rsidR="00335DC2" w:rsidRDefault="00335DC2">
      <w:pPr>
        <w:pStyle w:val="DefList-Paragraph"/>
        <w:tabs>
          <w:tab w:val="left" w:pos="3740"/>
        </w:tabs>
        <w:ind w:left="3740" w:hanging="1400"/>
        <w:rPr>
          <w:w w:val="100"/>
        </w:rPr>
      </w:pPr>
      <w:r>
        <w:rPr>
          <w:rStyle w:val="CodeVar"/>
        </w:rPr>
        <w:t>offset</w:t>
      </w:r>
      <w:r>
        <w:rPr>
          <w:w w:val="100"/>
        </w:rPr>
        <w:tab/>
      </w:r>
      <w:r>
        <w:rPr>
          <w:w w:val="100"/>
        </w:rPr>
        <w:tab/>
        <w:t>Location of the data within the external file (32-bit integer)</w:t>
      </w:r>
    </w:p>
    <w:p w14:paraId="19A7CA46" w14:textId="77777777" w:rsidR="00335DC2" w:rsidRDefault="00335DC2">
      <w:pPr>
        <w:pStyle w:val="DefList-Paragraph"/>
        <w:tabs>
          <w:tab w:val="left" w:pos="3740"/>
        </w:tabs>
        <w:ind w:left="3740" w:hanging="1400"/>
        <w:rPr>
          <w:w w:val="100"/>
        </w:rPr>
      </w:pPr>
      <w:r>
        <w:rPr>
          <w:rStyle w:val="CodeVar"/>
        </w:rPr>
        <w:t>filename</w:t>
      </w:r>
      <w:r>
        <w:rPr>
          <w:w w:val="100"/>
        </w:rPr>
        <w:tab/>
      </w:r>
      <w:r>
        <w:rPr>
          <w:w w:val="100"/>
        </w:rPr>
        <w:tab/>
        <w:t>Non-null terminated ASCII string naming the external file (any length)</w:t>
      </w:r>
    </w:p>
    <w:p w14:paraId="5507AC74" w14:textId="77777777" w:rsidR="00335DC2" w:rsidRDefault="00335DC2">
      <w:pPr>
        <w:pStyle w:val="Body"/>
        <w:rPr>
          <w:w w:val="100"/>
        </w:rPr>
      </w:pPr>
      <w:r>
        <w:rPr>
          <w:w w:val="100"/>
        </w:rPr>
        <w:t xml:space="preserve">An external element description record begins with the constant </w:t>
      </w:r>
      <w:r>
        <w:rPr>
          <w:rStyle w:val="Code"/>
        </w:rPr>
        <w:t>SPECIAL_EXT</w:t>
      </w:r>
      <w:r>
        <w:rPr>
          <w:w w:val="100"/>
        </w:rPr>
        <w:t>, which identifies the data object as having an externally stored data element. The rest of the description record consists of the specific information required to retrieve the data.</w:t>
      </w:r>
    </w:p>
    <w:p w14:paraId="226FD3DB" w14:textId="77777777" w:rsidR="00335DC2" w:rsidRDefault="00335DC2">
      <w:pPr>
        <w:pStyle w:val="Body"/>
        <w:rPr>
          <w:w w:val="100"/>
        </w:rPr>
      </w:pPr>
      <w:r>
        <w:rPr>
          <w:w w:val="100"/>
        </w:rPr>
        <w:t xml:space="preserve">External elements can be created using the function </w:t>
      </w:r>
      <w:r>
        <w:rPr>
          <w:rFonts w:ascii="Courier New" w:hAnsi="Courier New" w:cs="Courier New"/>
          <w:w w:val="100"/>
          <w:sz w:val="18"/>
          <w:szCs w:val="18"/>
        </w:rPr>
        <w:t>HXcreate()</w:t>
      </w:r>
      <w:r>
        <w:rPr>
          <w:w w:val="100"/>
        </w:rPr>
        <w:t>, which is discussed in Chapter , “</w:t>
      </w:r>
      <w:r>
        <w:rPr>
          <w:rStyle w:val="TextItalic"/>
        </w:rPr>
        <w:t>Low-level Interface</w:t>
      </w:r>
      <w:r>
        <w:rPr>
          <w:w w:val="100"/>
        </w:rPr>
        <w:t>.”</w:t>
      </w:r>
    </w:p>
    <w:p w14:paraId="371F39BF" w14:textId="77777777" w:rsidR="00335DC2" w:rsidRDefault="00335DC2" w:rsidP="00335DC2">
      <w:pPr>
        <w:pStyle w:val="Heading2"/>
        <w:numPr>
          <w:ilvl w:val="0"/>
          <w:numId w:val="14"/>
        </w:numPr>
        <w:ind w:left="1900" w:hanging="620"/>
        <w:rPr>
          <w:w w:val="100"/>
        </w:rPr>
      </w:pPr>
      <w:r>
        <w:rPr>
          <w:w w:val="100"/>
        </w:rPr>
        <w:t>Chunked Data Storage</w:t>
      </w:r>
    </w:p>
    <w:p w14:paraId="43F72F46" w14:textId="77777777" w:rsidR="00335DC2" w:rsidRDefault="00335DC2" w:rsidP="00335DC2">
      <w:pPr>
        <w:pStyle w:val="Heading3"/>
        <w:numPr>
          <w:ilvl w:val="0"/>
          <w:numId w:val="15"/>
        </w:numPr>
        <w:ind w:left="2520" w:hanging="620"/>
        <w:rPr>
          <w:w w:val="100"/>
        </w:rPr>
      </w:pPr>
      <w:r>
        <w:rPr>
          <w:w w:val="100"/>
        </w:rPr>
        <w:t>Chunked Element Description Record</w:t>
      </w:r>
    </w:p>
    <w:p w14:paraId="7CDD76EE" w14:textId="77777777" w:rsidR="00335DC2" w:rsidRDefault="00335DC2">
      <w:pPr>
        <w:pStyle w:val="Body"/>
        <w:rPr>
          <w:w w:val="100"/>
        </w:rPr>
      </w:pPr>
      <w:r>
        <w:rPr>
          <w:w w:val="100"/>
        </w:rPr>
        <w:t xml:space="preserve">The file format, or layout, of a chunked data element is specified in a </w:t>
      </w:r>
      <w:r>
        <w:rPr>
          <w:rStyle w:val="Definition"/>
          <w:w w:val="100"/>
        </w:rPr>
        <w:t>chunked element description record</w:t>
      </w:r>
      <w:r>
        <w:rPr>
          <w:w w:val="100"/>
        </w:rPr>
        <w:t xml:space="preserve">. </w:t>
      </w:r>
      <w:r>
        <w:rPr>
          <w:w w:val="100"/>
        </w:rPr>
        <w:fldChar w:fldCharType="begin"/>
      </w:r>
      <w:r>
        <w:rPr>
          <w:w w:val="100"/>
        </w:rPr>
        <w:instrText xml:space="preserve"> REF  RTF31333938333a204669677572 \h</w:instrText>
      </w:r>
      <w:r>
        <w:rPr>
          <w:w w:val="100"/>
        </w:rPr>
      </w:r>
      <w:r>
        <w:rPr>
          <w:w w:val="100"/>
        </w:rPr>
        <w:fldChar w:fldCharType="separate"/>
      </w:r>
      <w:r>
        <w:rPr>
          <w:w w:val="100"/>
        </w:rPr>
        <w:t>Figure 10g, "DD for a chunked element (12 bytes) pointing to a chunked element description record (&gt;52 bytes),"</w:t>
      </w:r>
      <w:r>
        <w:rPr>
          <w:w w:val="100"/>
        </w:rPr>
        <w:fldChar w:fldCharType="end"/>
      </w:r>
      <w:r>
        <w:rPr>
          <w:w w:val="100"/>
        </w:rPr>
        <w:t xml:space="preserve"> provides a complete description, via illustration, of this record.</w:t>
      </w:r>
    </w:p>
    <w:p w14:paraId="572874E2" w14:textId="77777777" w:rsidR="00335DC2" w:rsidRDefault="00335DC2">
      <w:pPr>
        <w:pStyle w:val="Body"/>
        <w:rPr>
          <w:w w:val="100"/>
        </w:rPr>
      </w:pPr>
      <w:r>
        <w:rPr>
          <w:w w:val="100"/>
        </w:rPr>
        <w:t xml:space="preserve">The fields that define a chunked element, as illustrated in </w:t>
      </w:r>
      <w:r>
        <w:rPr>
          <w:w w:val="100"/>
        </w:rPr>
        <w:fldChar w:fldCharType="begin"/>
      </w:r>
      <w:r>
        <w:rPr>
          <w:w w:val="100"/>
        </w:rPr>
        <w:instrText xml:space="preserve"> REF  RTF31333938333a204669677572 \h</w:instrText>
      </w:r>
      <w:r>
        <w:rPr>
          <w:w w:val="100"/>
        </w:rPr>
      </w:r>
      <w:r>
        <w:rPr>
          <w:w w:val="100"/>
        </w:rPr>
        <w:fldChar w:fldCharType="separate"/>
      </w:r>
      <w:r>
        <w:rPr>
          <w:w w:val="100"/>
        </w:rPr>
        <w:t>Figure 10g</w:t>
      </w:r>
      <w:r>
        <w:rPr>
          <w:w w:val="100"/>
        </w:rPr>
        <w:fldChar w:fldCharType="end"/>
      </w:r>
      <w:r>
        <w:rPr>
          <w:w w:val="100"/>
        </w:rPr>
        <w:t>, are as follows:</w:t>
      </w:r>
    </w:p>
    <w:p w14:paraId="4618D5A6" w14:textId="77777777" w:rsidR="00335DC2" w:rsidRDefault="00335DC2">
      <w:pPr>
        <w:pStyle w:val="DefList-Paragraph"/>
        <w:tabs>
          <w:tab w:val="left" w:pos="4320"/>
          <w:tab w:val="left" w:pos="4680"/>
          <w:tab w:val="left" w:pos="5040"/>
        </w:tabs>
        <w:ind w:left="4320" w:hanging="1980"/>
        <w:rPr>
          <w:w w:val="100"/>
        </w:rPr>
      </w:pPr>
      <w:r>
        <w:rPr>
          <w:rStyle w:val="Code"/>
        </w:rPr>
        <w:lastRenderedPageBreak/>
        <w:t>sp_tag_desc</w:t>
      </w:r>
      <w:r>
        <w:rPr>
          <w:w w:val="100"/>
        </w:rPr>
        <w:tab/>
      </w:r>
      <w:r>
        <w:rPr>
          <w:rStyle w:val="Code"/>
        </w:rPr>
        <w:t>SPECIAL_CHUNKED</w:t>
      </w:r>
      <w:r>
        <w:rPr>
          <w:w w:val="100"/>
        </w:rPr>
        <w:t xml:space="preserve"> (a 16-bit constant) identifies this as a chunked element description record.</w:t>
      </w:r>
    </w:p>
    <w:p w14:paraId="41C90916" w14:textId="77777777" w:rsidR="00335DC2" w:rsidRDefault="00335DC2">
      <w:pPr>
        <w:pStyle w:val="DefList-Paragraph"/>
        <w:tabs>
          <w:tab w:val="left" w:pos="4320"/>
          <w:tab w:val="left" w:pos="4680"/>
          <w:tab w:val="left" w:pos="5040"/>
        </w:tabs>
        <w:ind w:left="4320" w:hanging="1980"/>
        <w:rPr>
          <w:w w:val="100"/>
        </w:rPr>
      </w:pPr>
      <w:r>
        <w:rPr>
          <w:rStyle w:val="Code"/>
        </w:rPr>
        <w:t>sp_tag_head_len</w:t>
      </w:r>
      <w:r>
        <w:rPr>
          <w:w w:val="100"/>
        </w:rPr>
        <w:tab/>
        <w:t xml:space="preserve">Length of this special element header only (4 bytes). Does not include length of header with additional </w:t>
      </w:r>
      <w:r>
        <w:rPr>
          <w:rStyle w:val="Definition"/>
          <w:w w:val="100"/>
        </w:rPr>
        <w:t>specialness</w:t>
      </w:r>
      <w:r>
        <w:rPr>
          <w:w w:val="100"/>
        </w:rPr>
        <w:t xml:space="preserve"> headers. Note: This is done to make this header layout similar to the multiple </w:t>
      </w:r>
      <w:r>
        <w:rPr>
          <w:rStyle w:val="Definition"/>
          <w:w w:val="100"/>
        </w:rPr>
        <w:t>specialness</w:t>
      </w:r>
      <w:r>
        <w:rPr>
          <w:w w:val="100"/>
        </w:rPr>
        <w:t xml:space="preserve"> layout.</w:t>
      </w:r>
    </w:p>
    <w:p w14:paraId="586E6B48" w14:textId="77777777" w:rsidR="00335DC2" w:rsidRDefault="00335DC2">
      <w:pPr>
        <w:pStyle w:val="DefList-Paragraph"/>
        <w:tabs>
          <w:tab w:val="left" w:pos="4320"/>
          <w:tab w:val="left" w:pos="4680"/>
          <w:tab w:val="left" w:pos="5040"/>
        </w:tabs>
        <w:ind w:left="4320" w:hanging="1980"/>
        <w:rPr>
          <w:w w:val="100"/>
        </w:rPr>
      </w:pPr>
      <w:r>
        <w:rPr>
          <w:rStyle w:val="Code"/>
        </w:rPr>
        <w:t>version</w:t>
      </w:r>
      <w:r>
        <w:rPr>
          <w:w w:val="100"/>
        </w:rPr>
        <w:tab/>
        <w:t>Version information (8-bit field).</w:t>
      </w:r>
    </w:p>
    <w:p w14:paraId="1F167E47" w14:textId="77777777" w:rsidR="00335DC2" w:rsidRDefault="00335DC2">
      <w:pPr>
        <w:pStyle w:val="DefList-Paragraph"/>
        <w:tabs>
          <w:tab w:val="left" w:pos="4320"/>
          <w:tab w:val="left" w:pos="4680"/>
          <w:tab w:val="left" w:pos="5040"/>
        </w:tabs>
        <w:ind w:left="4320" w:hanging="1980"/>
        <w:rPr>
          <w:w w:val="100"/>
        </w:rPr>
      </w:pPr>
      <w:r>
        <w:rPr>
          <w:rStyle w:val="Code"/>
        </w:rPr>
        <w:t>flag</w:t>
      </w:r>
      <w:r>
        <w:rPr>
          <w:w w:val="100"/>
        </w:rPr>
        <w:tab/>
        <w:t>Bit field to set additional specialness  (32-bit field). Only the bottom 8 bits are currently used.</w:t>
      </w:r>
    </w:p>
    <w:p w14:paraId="3CF72A75" w14:textId="77777777" w:rsidR="00335DC2" w:rsidRDefault="00335DC2">
      <w:pPr>
        <w:pStyle w:val="DefList-Paragraph"/>
        <w:tabs>
          <w:tab w:val="left" w:pos="4320"/>
          <w:tab w:val="left" w:pos="4680"/>
          <w:tab w:val="left" w:pos="5040"/>
        </w:tabs>
        <w:ind w:left="4320" w:hanging="1980"/>
        <w:rPr>
          <w:w w:val="100"/>
        </w:rPr>
      </w:pPr>
      <w:r>
        <w:rPr>
          <w:rStyle w:val="Code"/>
        </w:rPr>
        <w:t>elem_tot_len</w:t>
      </w:r>
      <w:r>
        <w:rPr>
          <w:w w:val="100"/>
        </w:rPr>
        <w:tab/>
        <w:t xml:space="preserve">Valid logical length of the entire element (4 bytes). The logical physical length is this value multiplied by </w:t>
      </w:r>
      <w:r>
        <w:rPr>
          <w:rStyle w:val="Code"/>
        </w:rPr>
        <w:t>nt_size</w:t>
      </w:r>
      <w:r>
        <w:rPr>
          <w:w w:val="100"/>
        </w:rPr>
        <w:t>. The actual physical length used for storage can be greater than the dataset size due to the presence of ghost areas in chunks. Partial chunks are not distinguished from regular chunks.</w:t>
      </w:r>
    </w:p>
    <w:p w14:paraId="71249AF9" w14:textId="77777777" w:rsidR="00335DC2" w:rsidRDefault="00335DC2">
      <w:pPr>
        <w:pStyle w:val="DefList-Paragraph"/>
        <w:tabs>
          <w:tab w:val="left" w:pos="4320"/>
          <w:tab w:val="left" w:pos="4680"/>
          <w:tab w:val="left" w:pos="5040"/>
        </w:tabs>
        <w:ind w:left="4320" w:hanging="1980"/>
        <w:rPr>
          <w:w w:val="100"/>
        </w:rPr>
      </w:pPr>
      <w:r>
        <w:rPr>
          <w:rStyle w:val="Code"/>
        </w:rPr>
        <w:t>chunk_size</w:t>
      </w:r>
      <w:r>
        <w:rPr>
          <w:w w:val="100"/>
        </w:rPr>
        <w:tab/>
        <w:t>Logical size of data chunks (4 bytes).</w:t>
      </w:r>
    </w:p>
    <w:p w14:paraId="245A45CF" w14:textId="77777777" w:rsidR="00335DC2" w:rsidRDefault="00335DC2">
      <w:pPr>
        <w:pStyle w:val="DefList-Paragraph"/>
        <w:tabs>
          <w:tab w:val="left" w:pos="4320"/>
          <w:tab w:val="left" w:pos="4680"/>
          <w:tab w:val="left" w:pos="5040"/>
        </w:tabs>
        <w:ind w:left="4320" w:hanging="1980"/>
        <w:rPr>
          <w:w w:val="100"/>
        </w:rPr>
      </w:pPr>
      <w:r>
        <w:rPr>
          <w:rStyle w:val="Code"/>
        </w:rPr>
        <w:t>nt_size</w:t>
      </w:r>
      <w:r>
        <w:rPr>
          <w:w w:val="100"/>
        </w:rPr>
        <w:tab/>
        <w:t>Number type size, i.e the size of the data type (4 bytes).</w:t>
      </w:r>
    </w:p>
    <w:p w14:paraId="3634D9B6" w14:textId="77777777" w:rsidR="00335DC2" w:rsidRDefault="00335DC2">
      <w:pPr>
        <w:pStyle w:val="DefList-Paragraph"/>
        <w:tabs>
          <w:tab w:val="left" w:pos="4320"/>
          <w:tab w:val="left" w:pos="4680"/>
          <w:tab w:val="left" w:pos="5040"/>
        </w:tabs>
        <w:ind w:left="4320" w:hanging="1980"/>
        <w:rPr>
          <w:w w:val="100"/>
        </w:rPr>
      </w:pPr>
      <w:r>
        <w:rPr>
          <w:rStyle w:val="Code"/>
        </w:rPr>
        <w:t>chk_tbl_tag</w:t>
      </w:r>
      <w:r>
        <w:rPr>
          <w:w w:val="100"/>
        </w:rPr>
        <w:tab/>
        <w:t>Tag for the chunk table, i.e. the Vdata (2 bytes).</w:t>
      </w:r>
    </w:p>
    <w:p w14:paraId="2490E7D9" w14:textId="77777777" w:rsidR="00335DC2" w:rsidRDefault="00335DC2">
      <w:pPr>
        <w:pStyle w:val="DefList-Paragraph"/>
        <w:tabs>
          <w:tab w:val="left" w:pos="4320"/>
          <w:tab w:val="left" w:pos="4680"/>
          <w:tab w:val="left" w:pos="5040"/>
        </w:tabs>
        <w:ind w:left="4320" w:hanging="1980"/>
        <w:rPr>
          <w:w w:val="100"/>
        </w:rPr>
      </w:pPr>
      <w:r>
        <w:rPr>
          <w:rStyle w:val="Code"/>
        </w:rPr>
        <w:t>chk_tbl_ref</w:t>
      </w:r>
      <w:r>
        <w:rPr>
          <w:w w:val="100"/>
        </w:rPr>
        <w:tab/>
        <w:t>Reference number for the chunk table, i.e. the Vdata (2 bytes).</w:t>
      </w:r>
    </w:p>
    <w:p w14:paraId="661B234E" w14:textId="77777777" w:rsidR="00335DC2" w:rsidRDefault="00335DC2">
      <w:pPr>
        <w:pStyle w:val="DefList-Paragraph"/>
        <w:tabs>
          <w:tab w:val="left" w:pos="4320"/>
          <w:tab w:val="left" w:pos="4680"/>
          <w:tab w:val="left" w:pos="5040"/>
        </w:tabs>
        <w:ind w:left="4320" w:hanging="1980"/>
        <w:rPr>
          <w:w w:val="100"/>
        </w:rPr>
      </w:pPr>
      <w:r>
        <w:rPr>
          <w:rStyle w:val="Code"/>
        </w:rPr>
        <w:t>sp_tag</w:t>
      </w:r>
      <w:r>
        <w:rPr>
          <w:w w:val="100"/>
        </w:rPr>
        <w:tab/>
        <w:t>For future use. Special table for 'ghost' chunks (2 bytes).</w:t>
      </w:r>
    </w:p>
    <w:p w14:paraId="3A265F5F" w14:textId="77777777" w:rsidR="00335DC2" w:rsidRDefault="00335DC2">
      <w:pPr>
        <w:pStyle w:val="DefList-Paragraph"/>
        <w:tabs>
          <w:tab w:val="left" w:pos="4320"/>
          <w:tab w:val="left" w:pos="4680"/>
          <w:tab w:val="left" w:pos="5040"/>
        </w:tabs>
        <w:ind w:left="4320" w:hanging="1980"/>
        <w:rPr>
          <w:w w:val="100"/>
        </w:rPr>
      </w:pPr>
      <w:r>
        <w:rPr>
          <w:rStyle w:val="Code"/>
        </w:rPr>
        <w:t>sp_ref</w:t>
      </w:r>
      <w:r>
        <w:rPr>
          <w:w w:val="100"/>
        </w:rPr>
        <w:tab/>
        <w:t>For future use (2 bytes).</w:t>
      </w:r>
    </w:p>
    <w:p w14:paraId="6D2598E6" w14:textId="77777777" w:rsidR="00335DC2" w:rsidRDefault="00335DC2">
      <w:pPr>
        <w:pStyle w:val="DefList-Paragraph"/>
        <w:tabs>
          <w:tab w:val="left" w:pos="4320"/>
          <w:tab w:val="left" w:pos="4680"/>
          <w:tab w:val="left" w:pos="5040"/>
        </w:tabs>
        <w:ind w:left="4320" w:hanging="1980"/>
        <w:rPr>
          <w:w w:val="100"/>
        </w:rPr>
      </w:pPr>
      <w:r>
        <w:rPr>
          <w:rStyle w:val="Code"/>
        </w:rPr>
        <w:t>ndims</w:t>
      </w:r>
      <w:r>
        <w:rPr>
          <w:w w:val="100"/>
        </w:rPr>
        <w:tab/>
        <w:t>Number of dimensions of the chunked element.(4 bytes).</w:t>
      </w:r>
    </w:p>
    <w:p w14:paraId="5667A424" w14:textId="77777777" w:rsidR="00335DC2" w:rsidRDefault="00335DC2">
      <w:pPr>
        <w:pStyle w:val="DefList-Paragraph"/>
        <w:tabs>
          <w:tab w:val="left" w:pos="4320"/>
          <w:tab w:val="left" w:pos="4680"/>
          <w:tab w:val="left" w:pos="5040"/>
        </w:tabs>
        <w:ind w:left="4320" w:hanging="1980"/>
        <w:rPr>
          <w:w w:val="100"/>
        </w:rPr>
      </w:pPr>
      <w:r>
        <w:rPr>
          <w:rStyle w:val="Code"/>
        </w:rPr>
        <w:t>file_val_num_bytes</w:t>
      </w:r>
      <w:r>
        <w:rPr>
          <w:w w:val="100"/>
        </w:rPr>
        <w:tab/>
        <w:t>Number of bytes in fill value (4 bytes).</w:t>
      </w:r>
    </w:p>
    <w:p w14:paraId="6110EB31" w14:textId="77777777" w:rsidR="00335DC2" w:rsidRDefault="00335DC2">
      <w:pPr>
        <w:pStyle w:val="DefList-Paragraph"/>
        <w:tabs>
          <w:tab w:val="left" w:pos="4320"/>
          <w:tab w:val="left" w:pos="4680"/>
          <w:tab w:val="left" w:pos="5040"/>
        </w:tabs>
        <w:ind w:left="4320" w:hanging="1980"/>
        <w:rPr>
          <w:w w:val="100"/>
        </w:rPr>
      </w:pPr>
      <w:r>
        <w:rPr>
          <w:rStyle w:val="Code"/>
        </w:rPr>
        <w:t>fill value</w:t>
      </w:r>
      <w:r>
        <w:rPr>
          <w:w w:val="100"/>
        </w:rPr>
        <w:tab/>
        <w:t>Fill value (variable bytes).</w:t>
      </w:r>
    </w:p>
    <w:p w14:paraId="611BA924" w14:textId="77777777" w:rsidR="00335DC2" w:rsidRDefault="00335DC2">
      <w:pPr>
        <w:pStyle w:val="Body"/>
        <w:rPr>
          <w:w w:val="100"/>
        </w:rPr>
      </w:pPr>
      <w:r>
        <w:rPr>
          <w:w w:val="100"/>
        </w:rPr>
        <w:t>.</w:t>
      </w:r>
    </w:p>
    <w:tbl>
      <w:tblPr>
        <w:tblW w:w="0" w:type="auto"/>
        <w:tblInd w:w="120" w:type="dxa"/>
        <w:tblLayout w:type="fixed"/>
        <w:tblCellMar>
          <w:top w:w="80" w:type="dxa"/>
          <w:left w:w="120" w:type="dxa"/>
          <w:bottom w:w="40" w:type="dxa"/>
          <w:right w:w="120" w:type="dxa"/>
        </w:tblCellMar>
        <w:tblLook w:val="0000" w:firstRow="0" w:lastRow="0" w:firstColumn="0" w:lastColumn="0" w:noHBand="0" w:noVBand="0"/>
      </w:tblPr>
      <w:tblGrid>
        <w:gridCol w:w="9700"/>
      </w:tblGrid>
      <w:tr w:rsidR="0087181C" w14:paraId="688F73E2" w14:textId="77777777">
        <w:trPr>
          <w:trHeight w:val="9160"/>
        </w:trPr>
        <w:tc>
          <w:tcPr>
            <w:tcW w:w="9700" w:type="dxa"/>
            <w:tcBorders>
              <w:top w:val="nil"/>
              <w:left w:val="nil"/>
              <w:bottom w:val="nil"/>
              <w:right w:val="nil"/>
            </w:tcBorders>
            <w:tcMar>
              <w:top w:w="80" w:type="dxa"/>
              <w:left w:w="120" w:type="dxa"/>
              <w:bottom w:w="40" w:type="dxa"/>
              <w:right w:w="120" w:type="dxa"/>
            </w:tcMar>
          </w:tcPr>
          <w:p w14:paraId="7D34AAF5" w14:textId="77777777" w:rsidR="00335DC2" w:rsidRDefault="00335DC2" w:rsidP="00335DC2">
            <w:pPr>
              <w:pStyle w:val="Figure"/>
              <w:numPr>
                <w:ilvl w:val="0"/>
                <w:numId w:val="16"/>
              </w:numPr>
              <w:ind w:left="1900" w:hanging="1900"/>
            </w:pPr>
            <w:bookmarkStart w:id="7" w:name="RTF31333938333a204669677572"/>
            <w:r>
              <w:rPr>
                <w:w w:val="100"/>
              </w:rPr>
              <w:lastRenderedPageBreak/>
              <w:t xml:space="preserve">DD for a chunked element (12 bytes) pointing to a chunked element description record </w:t>
            </w:r>
            <w:r>
              <w:rPr>
                <w:w w:val="100"/>
              </w:rPr>
              <w:br/>
              <w:t>(&gt;</w:t>
            </w:r>
            <w:bookmarkEnd w:id="7"/>
            <w:r>
              <w:rPr>
                <w:w w:val="100"/>
              </w:rPr>
              <w:t>52 bytes)</w:t>
            </w:r>
            <w:r w:rsidR="00000000">
              <w:rPr>
                <w:w w:val="100"/>
              </w:rPr>
              <w:pict w14:anchorId="14ECB171">
                <v:shape id="_x0000_i1031" type="#_x0000_t75" style="width:518.2pt;height:423.8pt">
                  <v:imagedata r:id="rId13" o:title=""/>
                </v:shape>
              </w:pict>
            </w:r>
          </w:p>
        </w:tc>
      </w:tr>
    </w:tbl>
    <w:p w14:paraId="625DA11B" w14:textId="77777777" w:rsidR="00335DC2" w:rsidRDefault="00335DC2">
      <w:pPr>
        <w:pStyle w:val="Body"/>
        <w:rPr>
          <w:w w:val="100"/>
        </w:rPr>
      </w:pPr>
    </w:p>
    <w:p w14:paraId="3CFA7A40" w14:textId="77777777" w:rsidR="00335DC2" w:rsidRDefault="00335DC2">
      <w:pPr>
        <w:pStyle w:val="Body"/>
        <w:keepNext/>
        <w:rPr>
          <w:w w:val="100"/>
        </w:rPr>
      </w:pPr>
      <w:r>
        <w:rPr>
          <w:w w:val="100"/>
        </w:rPr>
        <w:t>In addition to the above fields, each chunked element dimension requires a set of the following fields:</w:t>
      </w:r>
    </w:p>
    <w:p w14:paraId="7030C33C" w14:textId="77777777" w:rsidR="00335DC2" w:rsidRDefault="00335DC2">
      <w:pPr>
        <w:pStyle w:val="DefList-Paragraph"/>
        <w:tabs>
          <w:tab w:val="left" w:pos="3960"/>
          <w:tab w:val="left" w:pos="4320"/>
          <w:tab w:val="left" w:pos="4680"/>
        </w:tabs>
        <w:ind w:left="3960" w:hanging="1620"/>
        <w:rPr>
          <w:w w:val="100"/>
        </w:rPr>
      </w:pPr>
      <w:r>
        <w:rPr>
          <w:rStyle w:val="Code"/>
        </w:rPr>
        <w:t>flag</w:t>
      </w:r>
      <w:r>
        <w:rPr>
          <w:w w:val="100"/>
        </w:rPr>
        <w:tab/>
        <w:t>(32-bit field) This field is divided as follows:</w:t>
      </w:r>
      <w:r>
        <w:rPr>
          <w:w w:val="100"/>
        </w:rPr>
        <w:br/>
        <w:t>| High, 8 bits | Medium High, 8 bits | Medium Low, 8 bits | Low, 8 bits |</w:t>
      </w:r>
    </w:p>
    <w:p w14:paraId="19BEDAC5" w14:textId="77777777" w:rsidR="00335DC2" w:rsidRDefault="00335DC2" w:rsidP="00335DC2">
      <w:pPr>
        <w:pStyle w:val="Bullet"/>
        <w:numPr>
          <w:ilvl w:val="0"/>
          <w:numId w:val="5"/>
        </w:numPr>
        <w:tabs>
          <w:tab w:val="left" w:pos="4160"/>
          <w:tab w:val="left" w:pos="4520"/>
        </w:tabs>
        <w:ind w:left="4160" w:hanging="200"/>
        <w:rPr>
          <w:w w:val="100"/>
        </w:rPr>
      </w:pPr>
      <w:r>
        <w:rPr>
          <w:rStyle w:val="Code"/>
        </w:rPr>
        <w:t xml:space="preserve">distrib_type </w:t>
      </w:r>
      <w:r>
        <w:rPr>
          <w:w w:val="100"/>
        </w:rPr>
        <w:t>(Low 8 bits, bits 0-7)</w:t>
      </w:r>
      <w:r>
        <w:rPr>
          <w:w w:val="100"/>
        </w:rPr>
        <w:br/>
        <w:t xml:space="preserve">Type of data distribution along this dimension </w:t>
      </w:r>
      <w:r>
        <w:rPr>
          <w:w w:val="100"/>
        </w:rPr>
        <w:br/>
      </w:r>
      <w:r>
        <w:rPr>
          <w:w w:val="100"/>
        </w:rPr>
        <w:tab/>
      </w:r>
      <w:r>
        <w:rPr>
          <w:w w:val="100"/>
        </w:rPr>
        <w:tab/>
      </w:r>
      <w:r>
        <w:rPr>
          <w:rStyle w:val="Code"/>
        </w:rPr>
        <w:t>0x00</w:t>
      </w:r>
      <w:r>
        <w:rPr>
          <w:rStyle w:val="syntaxLang"/>
        </w:rPr>
        <w:t xml:space="preserve"> -&gt; </w:t>
      </w:r>
      <w:r>
        <w:rPr>
          <w:w w:val="100"/>
        </w:rPr>
        <w:t>None</w:t>
      </w:r>
      <w:r>
        <w:rPr>
          <w:w w:val="100"/>
        </w:rPr>
        <w:br/>
      </w:r>
      <w:r>
        <w:rPr>
          <w:w w:val="100"/>
        </w:rPr>
        <w:tab/>
      </w:r>
      <w:r>
        <w:rPr>
          <w:w w:val="100"/>
        </w:rPr>
        <w:tab/>
      </w:r>
      <w:r>
        <w:rPr>
          <w:rStyle w:val="Code"/>
        </w:rPr>
        <w:t>0x01</w:t>
      </w:r>
      <w:r>
        <w:rPr>
          <w:rStyle w:val="syntaxLang"/>
        </w:rPr>
        <w:t xml:space="preserve"> -&gt; </w:t>
      </w:r>
      <w:r>
        <w:rPr>
          <w:w w:val="100"/>
        </w:rPr>
        <w:t>Block</w:t>
      </w:r>
      <w:r>
        <w:rPr>
          <w:w w:val="100"/>
        </w:rPr>
        <w:br/>
        <w:t>Currently only block distribution is supported but this is not currently checked or verified.</w:t>
      </w:r>
    </w:p>
    <w:p w14:paraId="49DB88B7" w14:textId="77777777" w:rsidR="00335DC2" w:rsidRDefault="00335DC2" w:rsidP="00335DC2">
      <w:pPr>
        <w:pStyle w:val="Bullet"/>
        <w:numPr>
          <w:ilvl w:val="0"/>
          <w:numId w:val="5"/>
        </w:numPr>
        <w:tabs>
          <w:tab w:val="left" w:pos="4160"/>
          <w:tab w:val="left" w:pos="4520"/>
        </w:tabs>
        <w:spacing w:before="40"/>
        <w:ind w:left="4160" w:hanging="200"/>
        <w:rPr>
          <w:w w:val="100"/>
        </w:rPr>
      </w:pPr>
      <w:r>
        <w:rPr>
          <w:w w:val="100"/>
        </w:rPr>
        <w:lastRenderedPageBreak/>
        <w:t xml:space="preserve">Other (Medium Low 8 bits, bits 7-15) </w:t>
      </w:r>
      <w:r>
        <w:rPr>
          <w:w w:val="100"/>
        </w:rPr>
        <w:br/>
      </w:r>
      <w:r>
        <w:rPr>
          <w:w w:val="100"/>
        </w:rPr>
        <w:tab/>
      </w:r>
      <w:r>
        <w:rPr>
          <w:w w:val="100"/>
        </w:rPr>
        <w:tab/>
      </w:r>
      <w:r>
        <w:rPr>
          <w:rStyle w:val="Code"/>
        </w:rPr>
        <w:t>0x00</w:t>
      </w:r>
      <w:r>
        <w:rPr>
          <w:rStyle w:val="syntaxLang"/>
        </w:rPr>
        <w:t xml:space="preserve"> -&gt; </w:t>
      </w:r>
      <w:r>
        <w:rPr>
          <w:w w:val="100"/>
        </w:rPr>
        <w:t>Regular dimension</w:t>
      </w:r>
      <w:r>
        <w:rPr>
          <w:w w:val="100"/>
        </w:rPr>
        <w:br/>
      </w:r>
      <w:r>
        <w:rPr>
          <w:w w:val="100"/>
        </w:rPr>
        <w:tab/>
      </w:r>
      <w:r>
        <w:rPr>
          <w:w w:val="100"/>
        </w:rPr>
        <w:tab/>
      </w:r>
      <w:r>
        <w:rPr>
          <w:rStyle w:val="Code"/>
        </w:rPr>
        <w:t>0x01</w:t>
      </w:r>
      <w:r>
        <w:rPr>
          <w:rStyle w:val="syntaxLang"/>
        </w:rPr>
        <w:t xml:space="preserve"> -&gt; </w:t>
      </w:r>
      <w:r>
        <w:rPr>
          <w:w w:val="100"/>
        </w:rPr>
        <w:t>UNLIMITED dimension</w:t>
      </w:r>
    </w:p>
    <w:p w14:paraId="0618A375" w14:textId="77777777" w:rsidR="00335DC2" w:rsidRDefault="00335DC2">
      <w:pPr>
        <w:pStyle w:val="DefList-Paragraph"/>
        <w:tabs>
          <w:tab w:val="left" w:pos="3960"/>
          <w:tab w:val="left" w:pos="4320"/>
          <w:tab w:val="left" w:pos="4680"/>
        </w:tabs>
        <w:ind w:left="3960" w:hanging="1620"/>
        <w:rPr>
          <w:w w:val="100"/>
        </w:rPr>
      </w:pPr>
      <w:r>
        <w:rPr>
          <w:rStyle w:val="Code"/>
        </w:rPr>
        <w:t>dim_length</w:t>
      </w:r>
      <w:r>
        <w:rPr>
          <w:w w:val="100"/>
        </w:rPr>
        <w:tab/>
        <w:t>Current length of this dimension (4 bytes).</w:t>
      </w:r>
    </w:p>
    <w:p w14:paraId="7A438436" w14:textId="77777777" w:rsidR="00335DC2" w:rsidRDefault="00335DC2">
      <w:pPr>
        <w:pStyle w:val="DefList-Paragraph"/>
        <w:tabs>
          <w:tab w:val="left" w:pos="3960"/>
          <w:tab w:val="left" w:pos="4320"/>
          <w:tab w:val="left" w:pos="4680"/>
        </w:tabs>
        <w:ind w:left="3960" w:hanging="1620"/>
        <w:rPr>
          <w:w w:val="100"/>
        </w:rPr>
      </w:pPr>
      <w:r>
        <w:rPr>
          <w:rStyle w:val="Code"/>
        </w:rPr>
        <w:t>chunk_length</w:t>
      </w:r>
      <w:r>
        <w:rPr>
          <w:w w:val="100"/>
        </w:rPr>
        <w:tab/>
        <w:t>Length of the chunk along this dimension (4 bytes).</w:t>
      </w:r>
    </w:p>
    <w:p w14:paraId="0B33FB1D" w14:textId="77777777" w:rsidR="00335DC2" w:rsidRDefault="00335DC2">
      <w:pPr>
        <w:pStyle w:val="Body"/>
        <w:rPr>
          <w:w w:val="100"/>
        </w:rPr>
      </w:pPr>
      <w:r>
        <w:rPr>
          <w:w w:val="100"/>
        </w:rPr>
        <w:t xml:space="preserve">Further, additional </w:t>
      </w:r>
      <w:r>
        <w:rPr>
          <w:rStyle w:val="TextItalic"/>
        </w:rPr>
        <w:t>specialnesses</w:t>
      </w:r>
      <w:r>
        <w:rPr>
          <w:w w:val="100"/>
        </w:rPr>
        <w:t xml:space="preserve"> may be used. Each additional </w:t>
      </w:r>
      <w:r>
        <w:rPr>
          <w:rStyle w:val="TextItalic"/>
        </w:rPr>
        <w:t>specialness</w:t>
      </w:r>
      <w:r>
        <w:rPr>
          <w:w w:val="100"/>
        </w:rPr>
        <w:t xml:space="preserve"> requires a set of the following fields:</w:t>
      </w:r>
    </w:p>
    <w:p w14:paraId="643545CC" w14:textId="77777777" w:rsidR="00335DC2" w:rsidRDefault="00335DC2">
      <w:pPr>
        <w:pStyle w:val="DefList-Paragraph"/>
        <w:tabs>
          <w:tab w:val="left" w:pos="4320"/>
          <w:tab w:val="left" w:pos="4680"/>
          <w:tab w:val="left" w:pos="5040"/>
        </w:tabs>
        <w:ind w:left="4320" w:hanging="1980"/>
        <w:rPr>
          <w:w w:val="100"/>
        </w:rPr>
      </w:pPr>
      <w:r>
        <w:rPr>
          <w:rStyle w:val="Code"/>
        </w:rPr>
        <w:t>sp_tag_desc</w:t>
      </w:r>
      <w:r>
        <w:rPr>
          <w:w w:val="100"/>
        </w:rPr>
        <w:tab/>
      </w:r>
      <w:r>
        <w:rPr>
          <w:rStyle w:val="Code"/>
        </w:rPr>
        <w:t>SPECIAL_xxx</w:t>
      </w:r>
      <w:r>
        <w:rPr>
          <w:w w:val="100"/>
        </w:rPr>
        <w:t xml:space="preserve"> (16-bit constant) identifies this as an </w:t>
      </w:r>
      <w:r>
        <w:rPr>
          <w:rStyle w:val="Code"/>
        </w:rPr>
        <w:t>xxx</w:t>
      </w:r>
      <w:r>
        <w:rPr>
          <w:w w:val="100"/>
        </w:rPr>
        <w:t xml:space="preserve"> element description record (16-bit field).</w:t>
      </w:r>
    </w:p>
    <w:p w14:paraId="6AC3A123" w14:textId="77777777" w:rsidR="00335DC2" w:rsidRDefault="00335DC2">
      <w:pPr>
        <w:pStyle w:val="DefList-Paragraph"/>
        <w:tabs>
          <w:tab w:val="left" w:pos="4320"/>
          <w:tab w:val="left" w:pos="4680"/>
          <w:tab w:val="left" w:pos="5040"/>
        </w:tabs>
        <w:ind w:left="4320" w:hanging="1980"/>
        <w:rPr>
          <w:w w:val="100"/>
        </w:rPr>
      </w:pPr>
      <w:r>
        <w:rPr>
          <w:rStyle w:val="Code"/>
        </w:rPr>
        <w:t>sp_tag_header_len</w:t>
      </w:r>
      <w:r>
        <w:rPr>
          <w:w w:val="100"/>
        </w:rPr>
        <w:tab/>
        <w:t>Length of special element header (4 bytes).</w:t>
      </w:r>
    </w:p>
    <w:p w14:paraId="6E09A97B" w14:textId="77777777" w:rsidR="00335DC2" w:rsidRDefault="00335DC2">
      <w:pPr>
        <w:pStyle w:val="DefList-Paragraph"/>
        <w:tabs>
          <w:tab w:val="left" w:pos="4320"/>
          <w:tab w:val="left" w:pos="4680"/>
          <w:tab w:val="left" w:pos="5040"/>
        </w:tabs>
        <w:ind w:left="4320" w:hanging="1980"/>
        <w:rPr>
          <w:w w:val="100"/>
        </w:rPr>
      </w:pPr>
      <w:r>
        <w:rPr>
          <w:rStyle w:val="Code"/>
        </w:rPr>
        <w:t xml:space="preserve">sp_tag_header </w:t>
      </w:r>
      <w:r>
        <w:rPr>
          <w:w w:val="100"/>
        </w:rPr>
        <w:tab/>
        <w:t>Special header (variable bytes).</w:t>
      </w:r>
    </w:p>
    <w:p w14:paraId="03B7D7DC" w14:textId="77777777" w:rsidR="00335DC2" w:rsidRDefault="00335DC2" w:rsidP="00335DC2">
      <w:pPr>
        <w:pStyle w:val="Heading3"/>
        <w:numPr>
          <w:ilvl w:val="0"/>
          <w:numId w:val="17"/>
        </w:numPr>
        <w:ind w:left="2520" w:hanging="620"/>
        <w:rPr>
          <w:w w:val="100"/>
        </w:rPr>
      </w:pPr>
      <w:r>
        <w:rPr>
          <w:w w:val="100"/>
        </w:rPr>
        <w:t>Chunk Table</w:t>
      </w:r>
    </w:p>
    <w:p w14:paraId="3EE0D648" w14:textId="77777777" w:rsidR="00335DC2" w:rsidRDefault="00335DC2">
      <w:pPr>
        <w:pStyle w:val="Body"/>
        <w:rPr>
          <w:w w:val="100"/>
        </w:rPr>
      </w:pPr>
      <w:r>
        <w:rPr>
          <w:w w:val="100"/>
        </w:rPr>
        <w:t xml:space="preserve">Information regarding a chunked data set is stored in the </w:t>
      </w:r>
      <w:r>
        <w:rPr>
          <w:rStyle w:val="Definition"/>
          <w:w w:val="100"/>
        </w:rPr>
        <w:t>chunk table</w:t>
      </w:r>
      <w:r>
        <w:rPr>
          <w:w w:val="100"/>
        </w:rPr>
        <w:t xml:space="preserve">, described in </w:t>
      </w:r>
      <w:r>
        <w:rPr>
          <w:w w:val="100"/>
        </w:rPr>
        <w:fldChar w:fldCharType="begin"/>
      </w:r>
      <w:r>
        <w:rPr>
          <w:w w:val="100"/>
        </w:rPr>
        <w:instrText xml:space="preserve"> REF  RTF32323431303a204669677572 \h</w:instrText>
      </w:r>
      <w:r>
        <w:rPr>
          <w:w w:val="100"/>
        </w:rPr>
      </w:r>
      <w:r>
        <w:rPr>
          <w:w w:val="100"/>
        </w:rPr>
        <w:fldChar w:fldCharType="separate"/>
      </w:r>
      <w:r>
        <w:rPr>
          <w:w w:val="100"/>
        </w:rPr>
        <w:t>Figure 10h on page 154</w:t>
      </w:r>
      <w:r>
        <w:rPr>
          <w:w w:val="100"/>
        </w:rPr>
        <w:fldChar w:fldCharType="end"/>
      </w:r>
      <w:r>
        <w:rPr>
          <w:w w:val="100"/>
        </w:rPr>
        <w:t>.</w:t>
      </w:r>
    </w:p>
    <w:p w14:paraId="52896D4F" w14:textId="77777777" w:rsidR="00335DC2" w:rsidRDefault="00335DC2">
      <w:pPr>
        <w:pStyle w:val="Body"/>
        <w:keepNext/>
        <w:rPr>
          <w:w w:val="100"/>
        </w:rPr>
      </w:pPr>
      <w:r>
        <w:rPr>
          <w:w w:val="100"/>
        </w:rPr>
        <w:t>The chunk table fields are defined as follows:</w:t>
      </w:r>
    </w:p>
    <w:p w14:paraId="7D3351C7" w14:textId="77777777" w:rsidR="00335DC2" w:rsidRDefault="00335DC2">
      <w:pPr>
        <w:pStyle w:val="DefList-Paragraph"/>
        <w:tabs>
          <w:tab w:val="left" w:pos="3960"/>
          <w:tab w:val="left" w:pos="4320"/>
        </w:tabs>
        <w:rPr>
          <w:w w:val="100"/>
        </w:rPr>
      </w:pPr>
      <w:r>
        <w:rPr>
          <w:rStyle w:val="Code"/>
        </w:rPr>
        <w:t>origin</w:t>
      </w:r>
      <w:r>
        <w:rPr>
          <w:w w:val="100"/>
        </w:rPr>
        <w:tab/>
        <w:t>Specifies the coordinates of the chunk in the overall chunk array. This is a variable-size field, depending on the number of dimensions of the chunked element.</w:t>
      </w:r>
    </w:p>
    <w:p w14:paraId="34D53694" w14:textId="77777777" w:rsidR="00335DC2" w:rsidRDefault="00335DC2">
      <w:pPr>
        <w:pStyle w:val="DefList-Paragraph"/>
        <w:tabs>
          <w:tab w:val="left" w:pos="3960"/>
          <w:tab w:val="left" w:pos="4320"/>
        </w:tabs>
        <w:rPr>
          <w:w w:val="100"/>
        </w:rPr>
      </w:pPr>
      <w:r>
        <w:rPr>
          <w:rStyle w:val="Code"/>
        </w:rPr>
        <w:t>chunk_tag</w:t>
      </w:r>
      <w:r>
        <w:rPr>
          <w:w w:val="100"/>
        </w:rPr>
        <w:tab/>
        <w:t xml:space="preserve">Currently </w:t>
      </w:r>
      <w:r>
        <w:rPr>
          <w:rStyle w:val="Code"/>
        </w:rPr>
        <w:t>DFTAG_CHUNK</w:t>
      </w:r>
      <w:r>
        <w:rPr>
          <w:w w:val="100"/>
        </w:rPr>
        <w:t>. Could be another chunked element to allow recursive chunked elements (</w:t>
      </w:r>
      <w:r>
        <w:rPr>
          <w:rStyle w:val="Code"/>
        </w:rPr>
        <w:t>DFTAG_CHUNKED</w:t>
      </w:r>
      <w:r>
        <w:rPr>
          <w:w w:val="100"/>
        </w:rPr>
        <w:t>). (16-bit field)</w:t>
      </w:r>
    </w:p>
    <w:p w14:paraId="729BAC32" w14:textId="77777777" w:rsidR="00335DC2" w:rsidRDefault="00335DC2">
      <w:pPr>
        <w:pStyle w:val="DefList-Paragraph"/>
        <w:tabs>
          <w:tab w:val="left" w:pos="3960"/>
          <w:tab w:val="left" w:pos="4320"/>
        </w:tabs>
        <w:rPr>
          <w:w w:val="100"/>
        </w:rPr>
      </w:pPr>
      <w:r>
        <w:rPr>
          <w:rStyle w:val="Code"/>
        </w:rPr>
        <w:t>chunk_ref</w:t>
      </w:r>
      <w:r>
        <w:rPr>
          <w:w w:val="100"/>
        </w:rPr>
        <w:tab/>
        <w:t>Reference number of the chunk itself. (16-bit field)</w:t>
      </w:r>
    </w:p>
    <w:p w14:paraId="5929F199" w14:textId="77777777" w:rsidR="00335DC2" w:rsidRDefault="00335DC2" w:rsidP="00335DC2">
      <w:pPr>
        <w:pStyle w:val="Figure"/>
        <w:numPr>
          <w:ilvl w:val="0"/>
          <w:numId w:val="18"/>
        </w:numPr>
        <w:ind w:left="1900" w:hanging="1900"/>
        <w:rPr>
          <w:w w:val="100"/>
        </w:rPr>
      </w:pPr>
      <w:bookmarkStart w:id="8" w:name="RTF32323431303a204669677572"/>
      <w:r>
        <w:rPr>
          <w:w w:val="100"/>
        </w:rPr>
        <w:t>Chunk table</w:t>
      </w:r>
      <w:bookmarkEnd w:id="8"/>
    </w:p>
    <w:p w14:paraId="3926691A" w14:textId="77777777" w:rsidR="00335DC2" w:rsidRDefault="00000000">
      <w:pPr>
        <w:pStyle w:val="Body"/>
        <w:rPr>
          <w:w w:val="100"/>
        </w:rPr>
      </w:pPr>
      <w:r>
        <w:rPr>
          <w:w w:val="100"/>
        </w:rPr>
        <w:lastRenderedPageBreak/>
        <w:pict w14:anchorId="575FEE1A">
          <v:shape id="_x0000_i1032" type="#_x0000_t75" style="width:486pt;height:281.2pt">
            <v:imagedata r:id="rId14" o:title=""/>
          </v:shape>
        </w:pict>
      </w:r>
    </w:p>
    <w:p w14:paraId="119AE137" w14:textId="77777777" w:rsidR="00335DC2" w:rsidRDefault="00335DC2" w:rsidP="00335DC2">
      <w:pPr>
        <w:pStyle w:val="Heading2"/>
        <w:numPr>
          <w:ilvl w:val="0"/>
          <w:numId w:val="19"/>
        </w:numPr>
        <w:ind w:left="1900" w:hanging="620"/>
        <w:rPr>
          <w:w w:val="100"/>
        </w:rPr>
      </w:pPr>
      <w:r>
        <w:rPr>
          <w:w w:val="100"/>
        </w:rPr>
        <w:t>Data Compression</w:t>
      </w:r>
    </w:p>
    <w:p w14:paraId="7DBEBB7E" w14:textId="77777777" w:rsidR="00335DC2" w:rsidRDefault="00335DC2">
      <w:pPr>
        <w:pStyle w:val="Body"/>
        <w:rPr>
          <w:w w:val="100"/>
        </w:rPr>
      </w:pPr>
      <w:r>
        <w:rPr>
          <w:w w:val="100"/>
        </w:rPr>
        <w:t xml:space="preserve">The HDF library supprts the following compression formats for scientific data sets. </w:t>
      </w:r>
    </w:p>
    <w:p w14:paraId="192BB9AD" w14:textId="77777777" w:rsidR="00335DC2" w:rsidRDefault="00335DC2" w:rsidP="00335DC2">
      <w:pPr>
        <w:pStyle w:val="Bullet"/>
        <w:numPr>
          <w:ilvl w:val="0"/>
          <w:numId w:val="5"/>
        </w:numPr>
        <w:ind w:left="2360" w:hanging="200"/>
        <w:rPr>
          <w:w w:val="100"/>
        </w:rPr>
      </w:pPr>
      <w:r>
        <w:rPr>
          <w:w w:val="100"/>
        </w:rPr>
        <w:t>Skipping-Huffman</w:t>
      </w:r>
    </w:p>
    <w:p w14:paraId="3D7EE0B7" w14:textId="77777777" w:rsidR="00335DC2" w:rsidRDefault="00335DC2" w:rsidP="00335DC2">
      <w:pPr>
        <w:pStyle w:val="Bullet"/>
        <w:numPr>
          <w:ilvl w:val="0"/>
          <w:numId w:val="5"/>
        </w:numPr>
        <w:ind w:left="2360" w:hanging="200"/>
        <w:rPr>
          <w:w w:val="100"/>
        </w:rPr>
      </w:pPr>
      <w:r>
        <w:rPr>
          <w:w w:val="100"/>
        </w:rPr>
        <w:t>GNU ZIP deflation (Lempel/Ziv-77 dictionary coder)</w:t>
      </w:r>
    </w:p>
    <w:p w14:paraId="477F8F2B" w14:textId="77777777" w:rsidR="00335DC2" w:rsidRDefault="00335DC2" w:rsidP="00335DC2">
      <w:pPr>
        <w:pStyle w:val="Bullet"/>
        <w:numPr>
          <w:ilvl w:val="0"/>
          <w:numId w:val="5"/>
        </w:numPr>
        <w:ind w:left="2360" w:hanging="200"/>
        <w:rPr>
          <w:w w:val="100"/>
        </w:rPr>
      </w:pPr>
      <w:r>
        <w:rPr>
          <w:w w:val="100"/>
        </w:rPr>
        <w:t>N</w:t>
      </w:r>
      <w:r>
        <w:rPr>
          <w:w w:val="100"/>
        </w:rPr>
        <w:t>-bit run-length encoding</w:t>
      </w:r>
    </w:p>
    <w:p w14:paraId="03A4316D" w14:textId="77777777" w:rsidR="00335DC2" w:rsidRDefault="00335DC2" w:rsidP="00335DC2">
      <w:pPr>
        <w:pStyle w:val="Bullet"/>
        <w:numPr>
          <w:ilvl w:val="0"/>
          <w:numId w:val="5"/>
        </w:numPr>
        <w:ind w:left="2360" w:hanging="200"/>
        <w:rPr>
          <w:w w:val="100"/>
        </w:rPr>
      </w:pPr>
      <w:r>
        <w:rPr>
          <w:w w:val="100"/>
        </w:rPr>
        <w:t>SZIP</w:t>
      </w:r>
    </w:p>
    <w:p w14:paraId="4D08DD0B" w14:textId="77777777" w:rsidR="00335DC2" w:rsidRDefault="00335DC2">
      <w:pPr>
        <w:pStyle w:val="Body"/>
        <w:rPr>
          <w:w w:val="100"/>
        </w:rPr>
      </w:pPr>
      <w:r>
        <w:rPr>
          <w:w w:val="100"/>
        </w:rPr>
        <w:t xml:space="preserve">The compression format of a data set is specified in an extended tag description known as a </w:t>
      </w:r>
      <w:r>
        <w:rPr>
          <w:rStyle w:val="Definition"/>
          <w:w w:val="100"/>
        </w:rPr>
        <w:t>compressed element description record</w:t>
      </w:r>
      <w:r>
        <w:rPr>
          <w:w w:val="100"/>
        </w:rPr>
        <w:t xml:space="preserve">. </w:t>
      </w:r>
      <w:r>
        <w:rPr>
          <w:w w:val="100"/>
        </w:rPr>
        <w:fldChar w:fldCharType="begin"/>
      </w:r>
      <w:r>
        <w:rPr>
          <w:w w:val="100"/>
        </w:rPr>
        <w:instrText xml:space="preserve"> REF  RTF34323038383a204669677572 \h</w:instrText>
      </w:r>
      <w:r>
        <w:rPr>
          <w:w w:val="100"/>
        </w:rPr>
      </w:r>
      <w:r>
        <w:rPr>
          <w:w w:val="100"/>
        </w:rPr>
        <w:fldChar w:fldCharType="separate"/>
      </w:r>
      <w:r>
        <w:rPr>
          <w:w w:val="100"/>
        </w:rPr>
        <w:t>Figure 10i, "Compression header extended tag description,"</w:t>
      </w:r>
      <w:r>
        <w:rPr>
          <w:w w:val="100"/>
        </w:rPr>
        <w:fldChar w:fldCharType="end"/>
      </w:r>
      <w:r>
        <w:rPr>
          <w:w w:val="100"/>
        </w:rPr>
        <w:t xml:space="preserve"> describes the common elements of this record. Subsequent figures describe the remainder of the record, which varies for each type of compression.</w:t>
      </w:r>
    </w:p>
    <w:p w14:paraId="6814BC8B" w14:textId="77777777" w:rsidR="00335DC2" w:rsidRDefault="00335DC2" w:rsidP="00335DC2">
      <w:pPr>
        <w:pStyle w:val="Heading3"/>
        <w:widowControl/>
        <w:numPr>
          <w:ilvl w:val="0"/>
          <w:numId w:val="20"/>
        </w:numPr>
        <w:ind w:left="2520" w:hanging="620"/>
        <w:rPr>
          <w:w w:val="100"/>
        </w:rPr>
      </w:pPr>
      <w:r>
        <w:rPr>
          <w:w w:val="100"/>
        </w:rPr>
        <w:t>Compression Header: The Common Elements of Compressed Element Description Records</w:t>
      </w:r>
    </w:p>
    <w:p w14:paraId="7E92209F" w14:textId="77777777" w:rsidR="00335DC2" w:rsidRDefault="00335DC2">
      <w:pPr>
        <w:pStyle w:val="Body"/>
        <w:rPr>
          <w:w w:val="100"/>
        </w:rPr>
      </w:pPr>
      <w:r>
        <w:rPr>
          <w:w w:val="100"/>
        </w:rPr>
        <w:t xml:space="preserve">The </w:t>
      </w:r>
      <w:r>
        <w:rPr>
          <w:rStyle w:val="Definition"/>
          <w:w w:val="100"/>
        </w:rPr>
        <w:t>compression header</w:t>
      </w:r>
      <w:r>
        <w:rPr>
          <w:w w:val="100"/>
        </w:rPr>
        <w:t xml:space="preserve"> comprises the common elements of all compressed element description records and is contained in the first ten fields of the record. As illustrated in </w:t>
      </w:r>
      <w:r>
        <w:rPr>
          <w:w w:val="100"/>
        </w:rPr>
        <w:fldChar w:fldCharType="begin"/>
      </w:r>
      <w:r>
        <w:rPr>
          <w:w w:val="100"/>
        </w:rPr>
        <w:instrText xml:space="preserve"> REF  RTF34323038383a204669677572 \h</w:instrText>
      </w:r>
      <w:r>
        <w:rPr>
          <w:w w:val="100"/>
        </w:rPr>
      </w:r>
      <w:r>
        <w:rPr>
          <w:w w:val="100"/>
        </w:rPr>
        <w:fldChar w:fldCharType="separate"/>
      </w:r>
      <w:r>
        <w:rPr>
          <w:w w:val="100"/>
        </w:rPr>
        <w:t>Figure 10i</w:t>
      </w:r>
      <w:r>
        <w:rPr>
          <w:w w:val="100"/>
        </w:rPr>
        <w:fldChar w:fldCharType="end"/>
      </w:r>
      <w:r>
        <w:rPr>
          <w:w w:val="100"/>
        </w:rPr>
        <w:t xml:space="preserve">, the </w:t>
      </w:r>
      <w:proofErr w:type="spellStart"/>
      <w:r>
        <w:rPr>
          <w:w w:val="100"/>
        </w:rPr>
        <w:t>compresion</w:t>
      </w:r>
      <w:proofErr w:type="spellEnd"/>
      <w:r>
        <w:rPr>
          <w:w w:val="100"/>
        </w:rPr>
        <w:t xml:space="preserve"> header is made up of the following fileds.</w:t>
      </w:r>
    </w:p>
    <w:p w14:paraId="46FA64D4" w14:textId="77777777" w:rsidR="00335DC2" w:rsidRDefault="00335DC2">
      <w:pPr>
        <w:pStyle w:val="Body"/>
        <w:keepNext/>
        <w:rPr>
          <w:w w:val="100"/>
        </w:rPr>
      </w:pPr>
      <w:r>
        <w:rPr>
          <w:w w:val="100"/>
        </w:rPr>
        <w:lastRenderedPageBreak/>
        <w:t xml:space="preserve">The first four </w:t>
      </w:r>
      <w:r>
        <w:rPr>
          <w:w w:val="100"/>
        </w:rPr>
        <w:t>fields o</w:t>
      </w:r>
      <w:r>
        <w:rPr>
          <w:w w:val="100"/>
        </w:rPr>
        <w:t>f the compression header are common among all special element headers:</w:t>
      </w:r>
    </w:p>
    <w:p w14:paraId="0EFAF69B" w14:textId="77777777" w:rsidR="00335DC2" w:rsidRDefault="00335DC2">
      <w:pPr>
        <w:pStyle w:val="DefList-Term"/>
        <w:spacing w:before="100" w:line="220" w:lineRule="atLeast"/>
        <w:rPr>
          <w:rStyle w:val="CodeVar"/>
          <w:b w:val="0"/>
          <w:bCs w:val="0"/>
        </w:rPr>
      </w:pPr>
      <w:r>
        <w:rPr>
          <w:rStyle w:val="CodeVar"/>
          <w:b w:val="0"/>
          <w:bCs w:val="0"/>
        </w:rPr>
        <w:t>Extended tag</w:t>
      </w:r>
    </w:p>
    <w:p w14:paraId="4CD346C4" w14:textId="77777777" w:rsidR="00335DC2" w:rsidRDefault="00335DC2">
      <w:pPr>
        <w:pStyle w:val="DefList-Paragraph"/>
        <w:spacing w:before="0"/>
        <w:rPr>
          <w:w w:val="100"/>
        </w:rPr>
      </w:pPr>
      <w:r>
        <w:rPr>
          <w:rStyle w:val="CodeVar"/>
        </w:rPr>
        <w:t>Reference #</w:t>
      </w:r>
      <w:r>
        <w:rPr>
          <w:w w:val="100"/>
        </w:rPr>
        <w:tab/>
        <w:t>These two fields contain the tag/ref pair that identifies any HDF object.</w:t>
      </w:r>
    </w:p>
    <w:p w14:paraId="604E985B" w14:textId="77777777" w:rsidR="00335DC2" w:rsidRDefault="00335DC2">
      <w:pPr>
        <w:pStyle w:val="DefList-Paragraph"/>
        <w:rPr>
          <w:w w:val="100"/>
        </w:rPr>
      </w:pPr>
      <w:r>
        <w:rPr>
          <w:rStyle w:val="CodeVar"/>
        </w:rPr>
        <w:t>Offset</w:t>
      </w:r>
      <w:r>
        <w:rPr>
          <w:w w:val="100"/>
        </w:rPr>
        <w:tab/>
        <w:t xml:space="preserve">This is the offset, in bytes, to the location of the fifth field, or the </w:t>
      </w:r>
      <w:r>
        <w:rPr>
          <w:rStyle w:val="CodeVar"/>
        </w:rPr>
        <w:t>sp_tag_desc </w:t>
      </w:r>
      <w:r>
        <w:rPr>
          <w:w w:val="100"/>
        </w:rPr>
        <w:t xml:space="preserve"> field, of the compression header. This field always contains the value </w:t>
      </w:r>
      <w:r>
        <w:rPr>
          <w:rStyle w:val="Code"/>
        </w:rPr>
        <w:t>SPECIAL_COMP</w:t>
      </w:r>
      <w:r>
        <w:rPr>
          <w:w w:val="100"/>
        </w:rPr>
        <w:t xml:space="preserve"> in a compressed element description record.</w:t>
      </w:r>
    </w:p>
    <w:p w14:paraId="4237BC04" w14:textId="77777777" w:rsidR="00335DC2" w:rsidRDefault="00335DC2">
      <w:pPr>
        <w:pStyle w:val="DefList-Paragraph"/>
        <w:rPr>
          <w:w w:val="100"/>
        </w:rPr>
      </w:pPr>
      <w:r>
        <w:rPr>
          <w:rStyle w:val="CodeVar"/>
        </w:rPr>
        <w:t>Length</w:t>
      </w:r>
      <w:r>
        <w:rPr>
          <w:w w:val="100"/>
        </w:rPr>
        <w:tab/>
        <w:t>This field specifies the space requirement, in bytes, of the fifth through last fields of the compressed element description record.</w:t>
      </w:r>
    </w:p>
    <w:p w14:paraId="6F34C0F0" w14:textId="77777777" w:rsidR="00335DC2" w:rsidRDefault="00335DC2">
      <w:pPr>
        <w:pStyle w:val="Body"/>
        <w:rPr>
          <w:w w:val="100"/>
        </w:rPr>
      </w:pPr>
      <w:r>
        <w:rPr>
          <w:w w:val="100"/>
        </w:rPr>
        <w:t>The fifth through tenth fields are particular to the compression header:</w:t>
      </w:r>
    </w:p>
    <w:p w14:paraId="55DAAF12" w14:textId="77777777" w:rsidR="00335DC2" w:rsidRDefault="00335DC2">
      <w:pPr>
        <w:pStyle w:val="DefList-Paragraph"/>
        <w:rPr>
          <w:w w:val="100"/>
        </w:rPr>
      </w:pPr>
      <w:r>
        <w:rPr>
          <w:rStyle w:val="CodeVar"/>
        </w:rPr>
        <w:t>sp_tag_desc</w:t>
      </w:r>
      <w:r>
        <w:rPr>
          <w:w w:val="100"/>
        </w:rPr>
        <w:tab/>
      </w:r>
      <w:r>
        <w:rPr>
          <w:rStyle w:val="Code"/>
        </w:rPr>
        <w:t>SPECIAL_COMP</w:t>
      </w:r>
      <w:r>
        <w:rPr>
          <w:w w:val="100"/>
        </w:rPr>
        <w:t xml:space="preserve"> (a 16-bit constant) identifies this as a compressed element description record.</w:t>
      </w:r>
    </w:p>
    <w:p w14:paraId="417B375B" w14:textId="77777777" w:rsidR="00335DC2" w:rsidRDefault="00335DC2">
      <w:pPr>
        <w:pStyle w:val="DefList-Paragraph"/>
        <w:rPr>
          <w:w w:val="100"/>
        </w:rPr>
      </w:pPr>
      <w:r>
        <w:rPr>
          <w:rStyle w:val="CodeVar"/>
        </w:rPr>
        <w:t>Version</w:t>
      </w:r>
      <w:r>
        <w:rPr>
          <w:w w:val="100"/>
        </w:rPr>
        <w:tab/>
        <w:t>Version information (16-bit field).</w:t>
      </w:r>
    </w:p>
    <w:p w14:paraId="2F077487" w14:textId="77777777" w:rsidR="00335DC2" w:rsidRDefault="00335DC2">
      <w:pPr>
        <w:pStyle w:val="DefList-Paragraph"/>
        <w:rPr>
          <w:w w:val="100"/>
        </w:rPr>
      </w:pPr>
      <w:r>
        <w:rPr>
          <w:rStyle w:val="CodeVar"/>
        </w:rPr>
        <w:t>Length of uncompressed data</w:t>
      </w:r>
      <w:r>
        <w:rPr>
          <w:rStyle w:val="CodeVar"/>
        </w:rPr>
        <w:tab/>
      </w:r>
      <w:r>
        <w:rPr>
          <w:rStyle w:val="CodeVar"/>
        </w:rPr>
        <w:br/>
      </w:r>
      <w:r>
        <w:rPr>
          <w:w w:val="100"/>
        </w:rPr>
        <w:t>Length, in bytes of the uncompressed data.</w:t>
      </w:r>
    </w:p>
    <w:p w14:paraId="4C0E2A0C" w14:textId="77777777" w:rsidR="00335DC2" w:rsidRDefault="00335DC2">
      <w:pPr>
        <w:pStyle w:val="DefList-Paragraph"/>
        <w:rPr>
          <w:w w:val="100"/>
        </w:rPr>
      </w:pPr>
      <w:r>
        <w:rPr>
          <w:rStyle w:val="CodeVar"/>
        </w:rPr>
        <w:t>Ref # of compressed data</w:t>
      </w:r>
      <w:r>
        <w:rPr>
          <w:rStyle w:val="CodeVar"/>
        </w:rPr>
        <w:tab/>
      </w:r>
      <w:r>
        <w:rPr>
          <w:rStyle w:val="CodeVar"/>
        </w:rPr>
        <w:br/>
      </w:r>
      <w:r>
        <w:rPr>
          <w:w w:val="100"/>
        </w:rPr>
        <w:t xml:space="preserve">As illustrated in </w:t>
      </w:r>
      <w:r>
        <w:rPr>
          <w:w w:val="100"/>
        </w:rPr>
        <w:fldChar w:fldCharType="begin"/>
      </w:r>
      <w:r>
        <w:rPr>
          <w:w w:val="100"/>
        </w:rPr>
        <w:instrText xml:space="preserve"> REF  RTF34383530353a204669677572 \h</w:instrText>
      </w:r>
      <w:r>
        <w:rPr>
          <w:w w:val="100"/>
        </w:rPr>
      </w:r>
      <w:r>
        <w:rPr>
          <w:w w:val="100"/>
        </w:rPr>
        <w:fldChar w:fldCharType="separate"/>
      </w:r>
      <w:r>
        <w:rPr>
          <w:w w:val="100"/>
        </w:rPr>
        <w:t>Figure 10j, "Compressed element reference number,"</w:t>
      </w:r>
      <w:r>
        <w:rPr>
          <w:w w:val="100"/>
        </w:rPr>
        <w:fldChar w:fldCharType="end"/>
      </w:r>
      <w:r>
        <w:rPr>
          <w:w w:val="100"/>
        </w:rPr>
        <w:t xml:space="preserve"> this field contains a pointer to a </w:t>
      </w:r>
      <w:r>
        <w:rPr>
          <w:rStyle w:val="Code"/>
        </w:rPr>
        <w:t>DFTAG_COMPRESSED</w:t>
      </w:r>
      <w:r>
        <w:rPr>
          <w:w w:val="100"/>
        </w:rPr>
        <w:t xml:space="preserve"> structure which, in turn, provides the offset location and size, both in bytes, of the actual compressed data.</w:t>
      </w:r>
    </w:p>
    <w:p w14:paraId="566FE161" w14:textId="77777777" w:rsidR="00335DC2" w:rsidRDefault="00335DC2">
      <w:pPr>
        <w:pStyle w:val="DefList-Paragraph"/>
        <w:rPr>
          <w:w w:val="100"/>
        </w:rPr>
      </w:pPr>
      <w:r>
        <w:rPr>
          <w:rStyle w:val="CodeVar"/>
        </w:rPr>
        <w:t>Model type</w:t>
      </w:r>
      <w:r>
        <w:rPr>
          <w:w w:val="100"/>
        </w:rPr>
        <w:tab/>
        <w:t>Currently only streaming I/O.</w:t>
      </w:r>
    </w:p>
    <w:p w14:paraId="1D2629F8" w14:textId="77777777" w:rsidR="00335DC2" w:rsidRDefault="00335DC2">
      <w:pPr>
        <w:pStyle w:val="DefList-Paragraph"/>
        <w:rPr>
          <w:w w:val="100"/>
        </w:rPr>
      </w:pPr>
      <w:r>
        <w:rPr>
          <w:rStyle w:val="CodeVar"/>
        </w:rPr>
        <w:t>Compression type</w:t>
      </w:r>
      <w:r>
        <w:rPr>
          <w:w w:val="100"/>
        </w:rPr>
        <w:tab/>
      </w:r>
      <w:r>
        <w:rPr>
          <w:w w:val="100"/>
        </w:rPr>
        <w:br/>
        <w:t>A string identifying the type of compression in use.</w:t>
      </w:r>
    </w:p>
    <w:p w14:paraId="5C24DFDD" w14:textId="77777777" w:rsidR="00335DC2" w:rsidRDefault="00335DC2">
      <w:pPr>
        <w:pStyle w:val="Body"/>
        <w:rPr>
          <w:w w:val="100"/>
        </w:rPr>
      </w:pPr>
      <w:r>
        <w:rPr>
          <w:w w:val="100"/>
        </w:rPr>
        <w:t>The remainder of the compressed element description record is different for each type of compression. The following sections discuss each of those types of records in turn.</w:t>
      </w:r>
    </w:p>
    <w:p w14:paraId="0DAD1A26" w14:textId="77777777" w:rsidR="00335DC2" w:rsidRDefault="00335DC2" w:rsidP="00335DC2">
      <w:pPr>
        <w:pStyle w:val="Figure"/>
        <w:numPr>
          <w:ilvl w:val="0"/>
          <w:numId w:val="21"/>
        </w:numPr>
        <w:ind w:left="1900" w:hanging="1900"/>
        <w:rPr>
          <w:w w:val="100"/>
        </w:rPr>
      </w:pPr>
      <w:bookmarkStart w:id="9" w:name="RTF34323038383a204669677572"/>
      <w:r>
        <w:rPr>
          <w:w w:val="100"/>
        </w:rPr>
        <w:t>Compression header extended tag description</w:t>
      </w:r>
      <w:bookmarkEnd w:id="9"/>
    </w:p>
    <w:p w14:paraId="44D0D6C2" w14:textId="77777777" w:rsidR="00335DC2" w:rsidRDefault="00000000">
      <w:pPr>
        <w:pStyle w:val="Body"/>
        <w:rPr>
          <w:w w:val="100"/>
        </w:rPr>
      </w:pPr>
      <w:r>
        <w:rPr>
          <w:w w:val="100"/>
        </w:rPr>
        <w:pict w14:anchorId="163E422D">
          <v:shape id="_x0000_i1033" type="#_x0000_t75" style="width:489pt;height:150pt">
            <v:imagedata r:id="rId15" o:title=""/>
          </v:shape>
        </w:pict>
      </w:r>
    </w:p>
    <w:p w14:paraId="1ACB97BC" w14:textId="77777777" w:rsidR="00335DC2" w:rsidRDefault="00335DC2" w:rsidP="00335DC2">
      <w:pPr>
        <w:pStyle w:val="Figure"/>
        <w:numPr>
          <w:ilvl w:val="0"/>
          <w:numId w:val="22"/>
        </w:numPr>
        <w:ind w:left="1900" w:hanging="1900"/>
        <w:rPr>
          <w:w w:val="100"/>
        </w:rPr>
      </w:pPr>
      <w:bookmarkStart w:id="10" w:name="RTF34383530353a204669677572"/>
      <w:r>
        <w:rPr>
          <w:w w:val="100"/>
        </w:rPr>
        <w:t>Compressed element reference number</w:t>
      </w:r>
      <w:bookmarkEnd w:id="10"/>
    </w:p>
    <w:p w14:paraId="0F88D72C" w14:textId="77777777" w:rsidR="00335DC2" w:rsidRDefault="00000000">
      <w:pPr>
        <w:pStyle w:val="Body"/>
        <w:rPr>
          <w:w w:val="100"/>
        </w:rPr>
      </w:pPr>
      <w:r>
        <w:rPr>
          <w:w w:val="100"/>
        </w:rPr>
        <w:lastRenderedPageBreak/>
        <w:pict w14:anchorId="6D7D6CF2">
          <v:shape id="_x0000_i1034" type="#_x0000_t75" style="width:486pt;height:137.2pt">
            <v:imagedata r:id="rId16" o:title=""/>
          </v:shape>
        </w:pict>
      </w:r>
    </w:p>
    <w:p w14:paraId="0FB37E97" w14:textId="77777777" w:rsidR="00335DC2" w:rsidRDefault="00335DC2" w:rsidP="00335DC2">
      <w:pPr>
        <w:pStyle w:val="Heading3"/>
        <w:numPr>
          <w:ilvl w:val="0"/>
          <w:numId w:val="23"/>
        </w:numPr>
        <w:ind w:left="2520" w:hanging="620"/>
        <w:rPr>
          <w:w w:val="100"/>
        </w:rPr>
      </w:pPr>
      <w:r>
        <w:rPr>
          <w:w w:val="100"/>
        </w:rPr>
        <w:t>Compressed Element Description Record: NBIT Run-length Encoding</w:t>
      </w:r>
    </w:p>
    <w:p w14:paraId="740C24E5" w14:textId="77777777" w:rsidR="00335DC2" w:rsidRDefault="00335DC2" w:rsidP="00335DC2">
      <w:pPr>
        <w:pStyle w:val="Figure"/>
        <w:numPr>
          <w:ilvl w:val="0"/>
          <w:numId w:val="24"/>
        </w:numPr>
        <w:ind w:left="1900" w:hanging="1900"/>
        <w:rPr>
          <w:w w:val="100"/>
        </w:rPr>
      </w:pPr>
      <w:r>
        <w:rPr>
          <w:w w:val="100"/>
        </w:rPr>
        <w:t>Extended tag description for NBIT run-length encoding compression</w:t>
      </w:r>
      <w:r w:rsidR="00000000">
        <w:rPr>
          <w:w w:val="100"/>
        </w:rPr>
        <w:pict w14:anchorId="7FC96D61">
          <v:shape id="_x0000_i1035" type="#_x0000_t75" style="width:393pt;height:243pt">
            <v:imagedata r:id="rId17" o:title=""/>
          </v:shape>
        </w:pict>
      </w:r>
    </w:p>
    <w:p w14:paraId="10F04E52" w14:textId="77777777" w:rsidR="00335DC2" w:rsidRDefault="00335DC2">
      <w:pPr>
        <w:pStyle w:val="Body"/>
        <w:rPr>
          <w:w w:val="100"/>
        </w:rPr>
      </w:pPr>
    </w:p>
    <w:p w14:paraId="6DF94D45" w14:textId="77777777" w:rsidR="00335DC2" w:rsidRDefault="00335DC2" w:rsidP="00335DC2">
      <w:pPr>
        <w:pStyle w:val="Heading3"/>
        <w:numPr>
          <w:ilvl w:val="0"/>
          <w:numId w:val="25"/>
        </w:numPr>
        <w:ind w:left="2520" w:hanging="620"/>
        <w:rPr>
          <w:w w:val="100"/>
        </w:rPr>
      </w:pPr>
      <w:r>
        <w:rPr>
          <w:w w:val="100"/>
        </w:rPr>
        <w:lastRenderedPageBreak/>
        <w:t>Compressed Element Description Record: Skipping-Huffman</w:t>
      </w:r>
    </w:p>
    <w:p w14:paraId="101633B9" w14:textId="77777777" w:rsidR="00335DC2" w:rsidRDefault="00335DC2" w:rsidP="00335DC2">
      <w:pPr>
        <w:pStyle w:val="Figure"/>
        <w:numPr>
          <w:ilvl w:val="0"/>
          <w:numId w:val="26"/>
        </w:numPr>
        <w:ind w:left="1900" w:hanging="1900"/>
        <w:rPr>
          <w:w w:val="100"/>
        </w:rPr>
      </w:pPr>
      <w:r>
        <w:rPr>
          <w:w w:val="100"/>
        </w:rPr>
        <w:t>Extended tag description for Skipping-Huffman compression</w:t>
      </w:r>
      <w:r w:rsidR="00000000">
        <w:rPr>
          <w:w w:val="100"/>
        </w:rPr>
        <w:pict w14:anchorId="6D7630F9">
          <v:shape id="_x0000_i1036" type="#_x0000_t75" style="width:392.2pt;height:210.8pt">
            <v:imagedata r:id="rId18" o:title=""/>
          </v:shape>
        </w:pict>
      </w:r>
    </w:p>
    <w:p w14:paraId="3ECB0A29" w14:textId="77777777" w:rsidR="00335DC2" w:rsidRDefault="00335DC2">
      <w:pPr>
        <w:pStyle w:val="Body"/>
        <w:rPr>
          <w:w w:val="100"/>
        </w:rPr>
      </w:pPr>
    </w:p>
    <w:p w14:paraId="0E51AB74" w14:textId="77777777" w:rsidR="00335DC2" w:rsidRDefault="00335DC2" w:rsidP="00335DC2">
      <w:pPr>
        <w:pStyle w:val="Heading3"/>
        <w:numPr>
          <w:ilvl w:val="0"/>
          <w:numId w:val="27"/>
        </w:numPr>
        <w:ind w:left="2520" w:hanging="620"/>
        <w:rPr>
          <w:w w:val="100"/>
        </w:rPr>
      </w:pPr>
      <w:r>
        <w:rPr>
          <w:w w:val="100"/>
        </w:rPr>
        <w:t>Compressed Element Description Record: GNU ZIP (Deflate)</w:t>
      </w:r>
    </w:p>
    <w:p w14:paraId="6E2B2B79" w14:textId="77777777" w:rsidR="00335DC2" w:rsidRDefault="00335DC2" w:rsidP="00335DC2">
      <w:pPr>
        <w:pStyle w:val="Figure"/>
        <w:numPr>
          <w:ilvl w:val="0"/>
          <w:numId w:val="28"/>
        </w:numPr>
        <w:ind w:left="1900" w:hanging="1900"/>
        <w:rPr>
          <w:w w:val="100"/>
        </w:rPr>
      </w:pPr>
      <w:r>
        <w:rPr>
          <w:w w:val="100"/>
        </w:rPr>
        <w:t>Extended tag description for GNU ZIP (deflate) compression</w:t>
      </w:r>
      <w:r w:rsidR="00000000">
        <w:rPr>
          <w:w w:val="100"/>
        </w:rPr>
        <w:pict w14:anchorId="6A41C1B5">
          <v:shape id="_x0000_i1037" type="#_x0000_t75" style="width:390pt;height:153pt">
            <v:imagedata r:id="rId19" o:title=""/>
          </v:shape>
        </w:pict>
      </w:r>
    </w:p>
    <w:p w14:paraId="092FB2DA" w14:textId="77777777" w:rsidR="00335DC2" w:rsidRDefault="00335DC2">
      <w:pPr>
        <w:pStyle w:val="Body"/>
        <w:rPr>
          <w:w w:val="100"/>
        </w:rPr>
      </w:pPr>
    </w:p>
    <w:p w14:paraId="05ED0C45" w14:textId="77777777" w:rsidR="00335DC2" w:rsidRDefault="00335DC2" w:rsidP="00335DC2">
      <w:pPr>
        <w:pStyle w:val="Heading3"/>
        <w:numPr>
          <w:ilvl w:val="0"/>
          <w:numId w:val="29"/>
        </w:numPr>
        <w:ind w:left="2520" w:hanging="620"/>
        <w:rPr>
          <w:w w:val="100"/>
        </w:rPr>
      </w:pPr>
      <w:r>
        <w:rPr>
          <w:w w:val="100"/>
        </w:rPr>
        <w:lastRenderedPageBreak/>
        <w:t>Compressed Element Description Record: SZIP</w:t>
      </w:r>
    </w:p>
    <w:p w14:paraId="71FC79F2" w14:textId="77777777" w:rsidR="00335DC2" w:rsidRDefault="00335DC2" w:rsidP="00335DC2">
      <w:pPr>
        <w:pStyle w:val="Figure"/>
        <w:numPr>
          <w:ilvl w:val="0"/>
          <w:numId w:val="30"/>
        </w:numPr>
        <w:ind w:left="1900" w:hanging="1900"/>
        <w:rPr>
          <w:w w:val="100"/>
        </w:rPr>
      </w:pPr>
      <w:r>
        <w:rPr>
          <w:w w:val="100"/>
        </w:rPr>
        <w:t>Compression header extended tag description</w:t>
      </w:r>
      <w:r w:rsidR="00000000">
        <w:rPr>
          <w:w w:val="100"/>
        </w:rPr>
        <w:pict w14:anchorId="77B12354">
          <v:shape id="_x0000_i1038" type="#_x0000_t75" style="width:393.8pt;height:209.2pt">
            <v:imagedata r:id="rId20" o:title=""/>
          </v:shape>
        </w:pict>
      </w:r>
    </w:p>
    <w:p w14:paraId="7DDF32AB" w14:textId="77777777" w:rsidR="00335DC2" w:rsidRDefault="00335DC2">
      <w:pPr>
        <w:pStyle w:val="Body"/>
        <w:rPr>
          <w:w w:val="100"/>
        </w:rPr>
      </w:pPr>
      <w:r>
        <w:rPr>
          <w:w w:val="100"/>
        </w:rPr>
        <w:t xml:space="preserve">The following parameters are used in SZIP compression. </w:t>
      </w:r>
    </w:p>
    <w:p w14:paraId="76A7D0C4" w14:textId="77777777" w:rsidR="00335DC2" w:rsidRDefault="00335DC2">
      <w:pPr>
        <w:pStyle w:val="DefList-Paragraph"/>
        <w:rPr>
          <w:w w:val="100"/>
        </w:rPr>
      </w:pPr>
      <w:r>
        <w:rPr>
          <w:rStyle w:val="Code"/>
        </w:rPr>
        <w:t>Pixels</w:t>
      </w:r>
      <w:r>
        <w:rPr>
          <w:w w:val="100"/>
        </w:rPr>
        <w:t>:</w:t>
      </w:r>
      <w:r>
        <w:rPr>
          <w:w w:val="100"/>
        </w:rPr>
        <w:tab/>
        <w:t xml:space="preserve">Number of pixels, or data elements, in the SDS to be compressed and must be greater than </w:t>
      </w:r>
      <w:r>
        <w:rPr>
          <w:rStyle w:val="DefName"/>
        </w:rPr>
        <w:t>0</w:t>
      </w:r>
      <w:r>
        <w:rPr>
          <w:w w:val="100"/>
        </w:rPr>
        <w:t xml:space="preserve">. It is computed by </w:t>
      </w:r>
      <w:r>
        <w:rPr>
          <w:rStyle w:val="DefName"/>
        </w:rPr>
        <w:t>dim[0]*dim[1]*...*dim[n]</w:t>
      </w:r>
      <w:r>
        <w:rPr>
          <w:w w:val="100"/>
        </w:rPr>
        <w:t xml:space="preserve">, where </w:t>
      </w:r>
      <w:r>
        <w:rPr>
          <w:rStyle w:val="DefName"/>
        </w:rPr>
        <w:t>n</w:t>
      </w:r>
      <w:r>
        <w:rPr>
          <w:w w:val="100"/>
        </w:rPr>
        <w:t xml:space="preserve"> is the number of dimensions.</w:t>
      </w:r>
    </w:p>
    <w:p w14:paraId="1F00D8C8" w14:textId="77777777" w:rsidR="00335DC2" w:rsidRDefault="00335DC2">
      <w:pPr>
        <w:pStyle w:val="DefList-Paragraph"/>
        <w:rPr>
          <w:w w:val="100"/>
        </w:rPr>
      </w:pPr>
      <w:r>
        <w:rPr>
          <w:rStyle w:val="Code"/>
        </w:rPr>
        <w:t>Pixels per scanline</w:t>
      </w:r>
      <w:r>
        <w:rPr>
          <w:w w:val="100"/>
        </w:rPr>
        <w:t xml:space="preserve">: Number of pixels per scan line. This value must be greater than or equal to </w:t>
      </w:r>
      <w:r>
        <w:rPr>
          <w:rStyle w:val="DefName"/>
        </w:rPr>
        <w:t>pixels per block,</w:t>
      </w:r>
      <w:r>
        <w:rPr>
          <w:w w:val="100"/>
        </w:rPr>
        <w:t xml:space="preserve"> and smaller than or equal to </w:t>
      </w:r>
      <w:r>
        <w:rPr>
          <w:rStyle w:val="DefName"/>
        </w:rPr>
        <w:t>SZ_MAX_PIXELS_PER_SCANLINE</w:t>
      </w:r>
      <w:r>
        <w:rPr>
          <w:w w:val="100"/>
        </w:rPr>
        <w:t xml:space="preserve">. </w:t>
      </w:r>
      <w:r>
        <w:rPr>
          <w:rStyle w:val="DefName"/>
        </w:rPr>
        <w:t>SZ_MAX_PIXELS_PER_SCANLINE</w:t>
      </w:r>
      <w:r>
        <w:rPr>
          <w:w w:val="100"/>
        </w:rPr>
        <w:t xml:space="preserve"> is defined as:</w:t>
      </w:r>
    </w:p>
    <w:p w14:paraId="7E892195" w14:textId="77777777" w:rsidR="00335DC2" w:rsidRDefault="00335DC2">
      <w:pPr>
        <w:pStyle w:val="DefList-Text"/>
        <w:tabs>
          <w:tab w:val="left" w:pos="3600"/>
        </w:tabs>
        <w:ind w:left="2680" w:hanging="20"/>
        <w:rPr>
          <w:w w:val="100"/>
        </w:rPr>
      </w:pPr>
      <w:r>
        <w:rPr>
          <w:rStyle w:val="DefName"/>
        </w:rPr>
        <w:tab/>
        <w:t xml:space="preserve">SZ_MAX_PIXELS_PER_SCANLINE </w:t>
      </w:r>
      <w:r>
        <w:rPr>
          <w:w w:val="100"/>
        </w:rPr>
        <w:t>=</w:t>
      </w:r>
    </w:p>
    <w:p w14:paraId="6DDA426B" w14:textId="77777777" w:rsidR="00335DC2" w:rsidRDefault="00335DC2">
      <w:pPr>
        <w:pStyle w:val="DefList-Text"/>
        <w:tabs>
          <w:tab w:val="left" w:pos="3600"/>
          <w:tab w:val="left" w:pos="4680"/>
        </w:tabs>
        <w:rPr>
          <w:w w:val="100"/>
        </w:rPr>
      </w:pPr>
      <w:r>
        <w:rPr>
          <w:rStyle w:val="DefName"/>
        </w:rPr>
        <w:tab/>
      </w:r>
      <w:r>
        <w:rPr>
          <w:rStyle w:val="DefName"/>
        </w:rPr>
        <w:tab/>
        <w:t>SZ_MAX_BLOCKS_PER_SCANLINE * SZ_MAX_PIXELS_PER_BLOCK</w:t>
      </w:r>
      <w:r>
        <w:rPr>
          <w:w w:val="100"/>
        </w:rPr>
        <w:t>,</w:t>
      </w:r>
    </w:p>
    <w:p w14:paraId="6932F549" w14:textId="77777777" w:rsidR="00335DC2" w:rsidRDefault="00335DC2">
      <w:pPr>
        <w:pStyle w:val="DefList-Text"/>
        <w:tabs>
          <w:tab w:val="left" w:pos="3600"/>
        </w:tabs>
        <w:rPr>
          <w:w w:val="100"/>
        </w:rPr>
      </w:pPr>
      <w:r>
        <w:rPr>
          <w:w w:val="100"/>
        </w:rPr>
        <w:tab/>
        <w:t>where:</w:t>
      </w:r>
    </w:p>
    <w:p w14:paraId="62F8D971" w14:textId="77777777" w:rsidR="00335DC2" w:rsidRDefault="00335DC2">
      <w:pPr>
        <w:pStyle w:val="DefList-Text"/>
        <w:tabs>
          <w:tab w:val="left" w:pos="3640"/>
        </w:tabs>
        <w:rPr>
          <w:rStyle w:val="DefName"/>
        </w:rPr>
      </w:pPr>
      <w:r>
        <w:rPr>
          <w:rStyle w:val="DefName"/>
        </w:rPr>
        <w:tab/>
        <w:t>SZ_MAX_BLOCKS_PER_SCANLINE</w:t>
      </w:r>
      <w:r>
        <w:rPr>
          <w:w w:val="100"/>
        </w:rPr>
        <w:t xml:space="preserve"> = </w:t>
      </w:r>
      <w:r>
        <w:rPr>
          <w:rStyle w:val="DefName"/>
        </w:rPr>
        <w:t>128</w:t>
      </w:r>
      <w:r>
        <w:rPr>
          <w:w w:val="100"/>
        </w:rPr>
        <w:t xml:space="preserve"> and </w:t>
      </w:r>
      <w:r>
        <w:rPr>
          <w:rStyle w:val="DefName"/>
        </w:rPr>
        <w:t>SZ_MAX_PIXELS_PER_BLOCK</w:t>
      </w:r>
      <w:r>
        <w:rPr>
          <w:w w:val="100"/>
        </w:rPr>
        <w:t xml:space="preserve"> = </w:t>
      </w:r>
      <w:r>
        <w:rPr>
          <w:rStyle w:val="DefName"/>
        </w:rPr>
        <w:t>32</w:t>
      </w:r>
    </w:p>
    <w:p w14:paraId="7FBAC1C7" w14:textId="77777777" w:rsidR="00335DC2" w:rsidRDefault="00335DC2">
      <w:pPr>
        <w:pStyle w:val="DefList-Paragraph"/>
        <w:rPr>
          <w:w w:val="100"/>
        </w:rPr>
      </w:pPr>
      <w:r>
        <w:rPr>
          <w:rStyle w:val="Code"/>
        </w:rPr>
        <w:t>Options mask</w:t>
      </w:r>
      <w:r>
        <w:rPr>
          <w:rStyle w:val="Code"/>
        </w:rPr>
        <w:tab/>
      </w:r>
      <w:r>
        <w:rPr>
          <w:w w:val="100"/>
        </w:rPr>
        <w:t>Szip encoding scheme and other options. This parameter combines a bitwise or of any of the following values:</w:t>
      </w:r>
    </w:p>
    <w:p w14:paraId="3AA8E78E" w14:textId="77777777" w:rsidR="00335DC2" w:rsidRDefault="00335DC2">
      <w:pPr>
        <w:pStyle w:val="DefList-Text"/>
        <w:tabs>
          <w:tab w:val="left" w:pos="3600"/>
        </w:tabs>
        <w:rPr>
          <w:w w:val="100"/>
        </w:rPr>
      </w:pPr>
      <w:r>
        <w:rPr>
          <w:rStyle w:val="DefName"/>
        </w:rPr>
        <w:tab/>
        <w:t>SZ_ALLOW_K13_OPTION_MASK</w:t>
      </w:r>
      <w:r>
        <w:rPr>
          <w:w w:val="100"/>
        </w:rPr>
        <w:t xml:space="preserve"> (or </w:t>
      </w:r>
      <w:r>
        <w:rPr>
          <w:rStyle w:val="DefName"/>
        </w:rPr>
        <w:t>1</w:t>
      </w:r>
      <w:r>
        <w:rPr>
          <w:w w:val="100"/>
        </w:rPr>
        <w:t>)</w:t>
      </w:r>
    </w:p>
    <w:p w14:paraId="7CC7FA97" w14:textId="77777777" w:rsidR="00335DC2" w:rsidRDefault="00335DC2">
      <w:pPr>
        <w:pStyle w:val="DefList-Text"/>
        <w:tabs>
          <w:tab w:val="left" w:pos="3600"/>
        </w:tabs>
        <w:rPr>
          <w:w w:val="100"/>
        </w:rPr>
      </w:pPr>
      <w:r>
        <w:rPr>
          <w:rStyle w:val="DefName"/>
        </w:rPr>
        <w:tab/>
        <w:t>SZ_CHIP_OPTION_MASK</w:t>
      </w:r>
      <w:r>
        <w:rPr>
          <w:w w:val="100"/>
        </w:rPr>
        <w:t xml:space="preserve"> (or </w:t>
      </w:r>
      <w:r>
        <w:rPr>
          <w:rStyle w:val="DefName"/>
        </w:rPr>
        <w:t>2</w:t>
      </w:r>
      <w:r>
        <w:rPr>
          <w:w w:val="100"/>
        </w:rPr>
        <w:t>)</w:t>
      </w:r>
    </w:p>
    <w:p w14:paraId="1EE5620D" w14:textId="77777777" w:rsidR="00335DC2" w:rsidRDefault="00335DC2">
      <w:pPr>
        <w:pStyle w:val="DefList-Text"/>
        <w:tabs>
          <w:tab w:val="left" w:pos="3600"/>
        </w:tabs>
        <w:rPr>
          <w:w w:val="100"/>
        </w:rPr>
      </w:pPr>
      <w:r>
        <w:rPr>
          <w:rStyle w:val="DefName"/>
        </w:rPr>
        <w:tab/>
        <w:t>SZ_EC_OPTION_MASK</w:t>
      </w:r>
      <w:r>
        <w:rPr>
          <w:w w:val="100"/>
        </w:rPr>
        <w:t xml:space="preserve"> (or </w:t>
      </w:r>
      <w:r>
        <w:rPr>
          <w:rStyle w:val="DefName"/>
        </w:rPr>
        <w:t>4</w:t>
      </w:r>
      <w:r>
        <w:rPr>
          <w:w w:val="100"/>
        </w:rPr>
        <w:t>)</w:t>
      </w:r>
    </w:p>
    <w:p w14:paraId="60EF557A" w14:textId="77777777" w:rsidR="00335DC2" w:rsidRDefault="00335DC2">
      <w:pPr>
        <w:pStyle w:val="DefList-Text"/>
        <w:tabs>
          <w:tab w:val="left" w:pos="3600"/>
        </w:tabs>
        <w:rPr>
          <w:w w:val="100"/>
        </w:rPr>
      </w:pPr>
      <w:r>
        <w:rPr>
          <w:rStyle w:val="DefName"/>
        </w:rPr>
        <w:tab/>
        <w:t>SZ_LSB_OPTION_MASK</w:t>
      </w:r>
      <w:r>
        <w:rPr>
          <w:w w:val="100"/>
        </w:rPr>
        <w:t xml:space="preserve"> (or </w:t>
      </w:r>
      <w:r>
        <w:rPr>
          <w:rStyle w:val="DefName"/>
        </w:rPr>
        <w:t>8</w:t>
      </w:r>
      <w:r>
        <w:rPr>
          <w:w w:val="100"/>
        </w:rPr>
        <w:t>)</w:t>
      </w:r>
    </w:p>
    <w:p w14:paraId="58AF1178" w14:textId="77777777" w:rsidR="00335DC2" w:rsidRDefault="00335DC2">
      <w:pPr>
        <w:pStyle w:val="DefList-Text"/>
        <w:tabs>
          <w:tab w:val="left" w:pos="3600"/>
        </w:tabs>
        <w:rPr>
          <w:w w:val="100"/>
        </w:rPr>
      </w:pPr>
      <w:r>
        <w:rPr>
          <w:rStyle w:val="DefName"/>
        </w:rPr>
        <w:tab/>
        <w:t>SZ_MSB_OPTION_MASK</w:t>
      </w:r>
      <w:r>
        <w:rPr>
          <w:w w:val="100"/>
        </w:rPr>
        <w:t xml:space="preserve"> (or </w:t>
      </w:r>
      <w:r>
        <w:rPr>
          <w:rStyle w:val="DefName"/>
        </w:rPr>
        <w:t>16</w:t>
      </w:r>
      <w:r>
        <w:rPr>
          <w:w w:val="100"/>
        </w:rPr>
        <w:t>)</w:t>
      </w:r>
    </w:p>
    <w:p w14:paraId="4F3E14DD" w14:textId="77777777" w:rsidR="00335DC2" w:rsidRDefault="00335DC2">
      <w:pPr>
        <w:pStyle w:val="DefList-Text"/>
        <w:tabs>
          <w:tab w:val="left" w:pos="3600"/>
        </w:tabs>
        <w:rPr>
          <w:w w:val="100"/>
        </w:rPr>
      </w:pPr>
      <w:r>
        <w:rPr>
          <w:rStyle w:val="DefName"/>
        </w:rPr>
        <w:tab/>
        <w:t>SZ_NN_OPTION_MASK</w:t>
      </w:r>
      <w:r>
        <w:rPr>
          <w:w w:val="100"/>
        </w:rPr>
        <w:t xml:space="preserve"> (or </w:t>
      </w:r>
      <w:r>
        <w:rPr>
          <w:rStyle w:val="DefName"/>
        </w:rPr>
        <w:t>32</w:t>
      </w:r>
      <w:r>
        <w:rPr>
          <w:w w:val="100"/>
        </w:rPr>
        <w:t>)</w:t>
      </w:r>
    </w:p>
    <w:p w14:paraId="1BB34E2F" w14:textId="77777777" w:rsidR="00335DC2" w:rsidRDefault="00335DC2">
      <w:pPr>
        <w:pStyle w:val="DefList-Text"/>
        <w:tabs>
          <w:tab w:val="left" w:pos="3600"/>
        </w:tabs>
        <w:rPr>
          <w:w w:val="100"/>
        </w:rPr>
      </w:pPr>
      <w:r>
        <w:rPr>
          <w:rStyle w:val="DefName"/>
        </w:rPr>
        <w:tab/>
        <w:t>SZ_RAW_OPTION_MASK</w:t>
      </w:r>
      <w:r>
        <w:rPr>
          <w:w w:val="100"/>
        </w:rPr>
        <w:t xml:space="preserve"> (or </w:t>
      </w:r>
      <w:r>
        <w:rPr>
          <w:rStyle w:val="DefName"/>
        </w:rPr>
        <w:t>128</w:t>
      </w:r>
      <w:r>
        <w:rPr>
          <w:w w:val="100"/>
        </w:rPr>
        <w:t>)</w:t>
      </w:r>
    </w:p>
    <w:p w14:paraId="48CB2A21" w14:textId="77777777" w:rsidR="00335DC2" w:rsidRDefault="00335DC2">
      <w:pPr>
        <w:pStyle w:val="DefList-Paragraph"/>
        <w:rPr>
          <w:w w:val="100"/>
        </w:rPr>
      </w:pPr>
      <w:r>
        <w:rPr>
          <w:rStyle w:val="Code"/>
        </w:rPr>
        <w:lastRenderedPageBreak/>
        <w:t>Bits per pixel</w:t>
      </w:r>
      <w:r>
        <w:rPr>
          <w:w w:val="100"/>
        </w:rPr>
        <w:t xml:space="preserve">: The number of bits in the SDS number type, e.g., if the SDS’ number type is DFNT_FLOAT, the bits per pixel of this SDS will be 32. This parameter must be either </w:t>
      </w:r>
      <w:r>
        <w:rPr>
          <w:rStyle w:val="DefName"/>
        </w:rPr>
        <w:t>8, 16, 32</w:t>
      </w:r>
      <w:r>
        <w:rPr>
          <w:w w:val="100"/>
        </w:rPr>
        <w:t xml:space="preserve">, or </w:t>
      </w:r>
      <w:r>
        <w:rPr>
          <w:rStyle w:val="DefName"/>
        </w:rPr>
        <w:t>64</w:t>
      </w:r>
      <w:r>
        <w:rPr>
          <w:w w:val="100"/>
        </w:rPr>
        <w:t>.</w:t>
      </w:r>
    </w:p>
    <w:p w14:paraId="351C11A6" w14:textId="77777777" w:rsidR="00335DC2" w:rsidRDefault="00335DC2">
      <w:pPr>
        <w:pStyle w:val="DefList-Paragraph"/>
        <w:rPr>
          <w:w w:val="100"/>
        </w:rPr>
      </w:pPr>
      <w:r>
        <w:rPr>
          <w:rStyle w:val="Code"/>
        </w:rPr>
        <w:t>Pixels per block</w:t>
      </w:r>
      <w:r>
        <w:rPr>
          <w:w w:val="100"/>
        </w:rPr>
        <w:t xml:space="preserve">: Number of data elements in an szip block. Must be even and smaller than or equal to </w:t>
      </w:r>
      <w:r>
        <w:rPr>
          <w:rStyle w:val="DefName"/>
        </w:rPr>
        <w:t>pixels per scanline</w:t>
      </w:r>
      <w:r>
        <w:rPr>
          <w:w w:val="100"/>
        </w:rPr>
        <w:t xml:space="preserve"> and smaller than and equal to </w:t>
      </w:r>
      <w:r>
        <w:rPr>
          <w:rStyle w:val="DefName"/>
        </w:rPr>
        <w:t>SZ_MAX_PIXELS_PER_BLOCK</w:t>
      </w:r>
      <w:ins w:id="11" w:author="Unknown">
        <w:r>
          <w:rPr>
            <w:w w:val="100"/>
          </w:rPr>
          <w:t xml:space="preserve"> </w:t>
        </w:r>
      </w:ins>
      <w:r>
        <w:rPr>
          <w:w w:val="100"/>
        </w:rPr>
        <w:t>(</w:t>
      </w:r>
      <w:r>
        <w:rPr>
          <w:rStyle w:val="DefName"/>
        </w:rPr>
        <w:t>32</w:t>
      </w:r>
      <w:r>
        <w:rPr>
          <w:w w:val="100"/>
        </w:rPr>
        <w:t>.)</w:t>
      </w:r>
    </w:p>
    <w:p w14:paraId="10DDE918" w14:textId="77777777" w:rsidR="00335DC2" w:rsidRDefault="00335DC2">
      <w:pPr>
        <w:pStyle w:val="Body"/>
        <w:rPr>
          <w:w w:val="100"/>
        </w:rPr>
      </w:pPr>
      <w:r>
        <w:rPr>
          <w:w w:val="100"/>
        </w:rPr>
        <w:t xml:space="preserve">The two parameters </w:t>
      </w:r>
      <w:r>
        <w:rPr>
          <w:rStyle w:val="DefName"/>
        </w:rPr>
        <w:t>Options mask</w:t>
      </w:r>
      <w:r>
        <w:rPr>
          <w:w w:val="100"/>
        </w:rPr>
        <w:t xml:space="preserve"> and </w:t>
      </w:r>
      <w:r>
        <w:rPr>
          <w:rStyle w:val="DefName"/>
        </w:rPr>
        <w:t>Pixels per block</w:t>
      </w:r>
      <w:r>
        <w:rPr>
          <w:w w:val="100"/>
        </w:rPr>
        <w:t xml:space="preserve"> are required when setting compression for SZIP. If any of the other parameters are not provided, they will be computed by </w:t>
      </w:r>
      <w:r>
        <w:rPr>
          <w:rStyle w:val="FunctionName"/>
        </w:rPr>
        <w:t>HCPsetup_szip_parms</w:t>
      </w:r>
      <w:r>
        <w:rPr>
          <w:w w:val="100"/>
        </w:rPr>
        <w:t>.</w:t>
      </w:r>
    </w:p>
    <w:p w14:paraId="2C4404C1" w14:textId="77777777" w:rsidR="00335DC2" w:rsidRDefault="00335DC2">
      <w:pPr>
        <w:pStyle w:val="Body"/>
        <w:rPr>
          <w:w w:val="100"/>
        </w:rPr>
      </w:pPr>
      <w:r>
        <w:rPr>
          <w:w w:val="100"/>
        </w:rPr>
        <w:t xml:space="preserve">The SZIP source code can be found at </w:t>
      </w:r>
      <w:r>
        <w:rPr>
          <w:w w:val="100"/>
        </w:rPr>
        <w:t>https://support.hdfgroup.org/doc_resource/SZIP/ for further reference.</w:t>
      </w:r>
    </w:p>
    <w:sectPr w:rsidR="00335DC2">
      <w:headerReference w:type="even" r:id="rId21"/>
      <w:headerReference w:type="default" r:id="rId22"/>
      <w:footerReference w:type="even" r:id="rId23"/>
      <w:footerReference w:type="default" r:id="rId24"/>
      <w:headerReference w:type="first" r:id="rId25"/>
      <w:footerReference w:type="first" r:id="rId26"/>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76201" w14:textId="77777777" w:rsidR="00E27C90" w:rsidRDefault="00E27C90">
      <w:pPr>
        <w:spacing w:after="0" w:line="240" w:lineRule="auto"/>
      </w:pPr>
      <w:r>
        <w:separator/>
      </w:r>
    </w:p>
  </w:endnote>
  <w:endnote w:type="continuationSeparator" w:id="0">
    <w:p w14:paraId="7A9ACFBD" w14:textId="77777777" w:rsidR="00E27C90" w:rsidRDefault="00E27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937EA" w14:textId="646B80E0" w:rsidR="00335DC2" w:rsidRDefault="00335DC2">
    <w:pPr>
      <w:pStyle w:val="footerleft"/>
      <w:rPr>
        <w:w w:val="10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10-147</w:t>
    </w:r>
    <w:r>
      <w:rPr>
        <w:rStyle w:val="Text"/>
        <w:b w:val="0"/>
        <w:bCs w:val="0"/>
      </w:rPr>
      <w:fldChar w:fldCharType="end"/>
    </w:r>
    <w:r>
      <w:rPr>
        <w:rStyle w:val="Text"/>
        <w:b w:val="0"/>
        <w:bCs w:val="0"/>
      </w:rPr>
      <w:tab/>
    </w:r>
    <w:r>
      <w:rPr>
        <w:w w:val="100"/>
      </w:rPr>
      <w:fldChar w:fldCharType="begin"/>
    </w:r>
    <w:r>
      <w:rPr>
        <w:w w:val="100"/>
      </w:rPr>
      <w:instrText xml:space="preserve"> DATE  \@ "MMMM' 'd','' 'yyyy' 'h':'mm' 'am/pm"</w:instrText>
    </w:r>
    <w:r>
      <w:rPr>
        <w:w w:val="100"/>
      </w:rPr>
      <w:fldChar w:fldCharType="separate"/>
    </w:r>
    <w:r w:rsidR="005117D7">
      <w:rPr>
        <w:noProof/>
        <w:w w:val="100"/>
      </w:rPr>
      <w:t>November 6, 2023 12:13 AM</w:t>
    </w:r>
    <w:r>
      <w:rPr>
        <w:w w:val="1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32D70" w14:textId="5AB08E16" w:rsidR="00335DC2" w:rsidRDefault="00335DC2">
    <w:pPr>
      <w:pStyle w:val="footerright"/>
      <w:rPr>
        <w:w w:val="100"/>
      </w:rPr>
    </w:pPr>
    <w:r>
      <w:rPr>
        <w:w w:val="100"/>
      </w:rPr>
      <w:fldChar w:fldCharType="begin"/>
    </w:r>
    <w:r>
      <w:rPr>
        <w:w w:val="100"/>
      </w:rPr>
      <w:instrText xml:space="preserve"> DATE  \@ "MMMM' 'd','' 'yyyy' 'h':'mm' 'am/pm"</w:instrText>
    </w:r>
    <w:r>
      <w:rPr>
        <w:w w:val="100"/>
      </w:rPr>
      <w:fldChar w:fldCharType="separate"/>
    </w:r>
    <w:r w:rsidR="005117D7">
      <w:rPr>
        <w:noProof/>
        <w:w w:val="100"/>
      </w:rPr>
      <w:t>November 6, 2023 12:13 AM</w:t>
    </w:r>
    <w:r>
      <w:rPr>
        <w:w w:val="10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10-147</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F73E3" w14:textId="2C0EF2A7" w:rsidR="00335DC2" w:rsidRDefault="00335DC2">
    <w:pPr>
      <w:pStyle w:val="footerright"/>
      <w:spacing w:line="160" w:lineRule="atLeast"/>
      <w:rPr>
        <w:rStyle w:val="Text"/>
        <w:b w:val="0"/>
        <w:bCs w:val="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sidR="005117D7">
      <w:rPr>
        <w:rStyle w:val="Text"/>
        <w:b w:val="0"/>
        <w:bCs w:val="0"/>
        <w:noProof/>
      </w:rPr>
      <w:t>November 6, 2023 12:13 AM</w:t>
    </w:r>
    <w:r>
      <w:rPr>
        <w:rStyle w:val="Text"/>
        <w:b w:val="0"/>
        <w:bCs w:val="0"/>
      </w:rPr>
      <w:fldChar w:fldCharType="end"/>
    </w:r>
    <w:r>
      <w:rPr>
        <w:rStyle w:val="Text"/>
        <w:b w:val="0"/>
        <w:bCs w:val="0"/>
      </w:rPr>
      <w:tab/>
    </w:r>
    <w:r>
      <w:rPr>
        <w:rStyle w:val="Text"/>
        <w:b w:val="0"/>
        <w:bCs w:val="0"/>
      </w:rPr>
      <w:tab/>
    </w: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10-147</w:t>
    </w:r>
    <w:r>
      <w:rPr>
        <w:rStyle w:val="Tex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05C3F" w14:textId="77777777" w:rsidR="00E27C90" w:rsidRDefault="00E27C90">
      <w:pPr>
        <w:spacing w:after="0" w:line="240" w:lineRule="auto"/>
      </w:pPr>
      <w:r>
        <w:separator/>
      </w:r>
    </w:p>
  </w:footnote>
  <w:footnote w:type="continuationSeparator" w:id="0">
    <w:p w14:paraId="6E0FC0F1" w14:textId="77777777" w:rsidR="00E27C90" w:rsidRDefault="00E27C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3521" w14:textId="77777777" w:rsidR="00335DC2" w:rsidRDefault="00335DC2">
    <w:pPr>
      <w:pStyle w:val="Header"/>
      <w:rPr>
        <w:w w:val="100"/>
      </w:rPr>
    </w:pPr>
    <w:r>
      <w:rPr>
        <w:w w:val="100"/>
      </w:rPr>
      <w:tab/>
    </w:r>
    <w:r>
      <w:rPr>
        <w:w w:val="10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7D2B1" w14:textId="77777777" w:rsidR="00335DC2" w:rsidRDefault="00335DC2">
    <w:pPr>
      <w:pStyle w:val="Header"/>
      <w:spacing w:line="160" w:lineRule="atLeast"/>
      <w:rPr>
        <w:rStyle w:val="Text"/>
        <w:b w:val="0"/>
        <w:bCs w:val="0"/>
      </w:rPr>
    </w:pPr>
    <w:r>
      <w:rPr>
        <w:rStyle w:val="Text"/>
        <w:b w:val="0"/>
        <w:bCs w:val="0"/>
      </w:rPr>
      <w:t>HDF Specification and Developer’s Guide</w:t>
    </w:r>
    <w:r>
      <w:rPr>
        <w:rStyle w:val="Text"/>
        <w:b w:val="0"/>
        <w:bCs w:val="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0EBE2" w14:textId="77777777" w:rsidR="00335DC2" w:rsidRDefault="00335DC2">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1B0C796"/>
    <w:lvl w:ilvl="0">
      <w:numFmt w:val="bullet"/>
      <w:lvlText w:val="*"/>
      <w:lvlJc w:val="left"/>
    </w:lvl>
  </w:abstractNum>
  <w:num w:numId="1" w16cid:durableId="963075965">
    <w:abstractNumId w:val="0"/>
    <w:lvlOverride w:ilvl="0">
      <w:lvl w:ilvl="0">
        <w:start w:val="1"/>
        <w:numFmt w:val="bullet"/>
        <w:lvlText w:val="Chapter 10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2118478803">
    <w:abstractNumId w:val="0"/>
    <w:lvlOverride w:ilvl="0">
      <w:lvl w:ilvl="0">
        <w:start w:val="1"/>
        <w:numFmt w:val="bullet"/>
        <w:lvlText w:val=" 10.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1529441191">
    <w:abstractNumId w:val="0"/>
    <w:lvlOverride w:ilvl="0">
      <w:lvl w:ilvl="0">
        <w:start w:val="1"/>
        <w:numFmt w:val="bullet"/>
        <w:lvlText w:val=" 10.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631910508">
    <w:abstractNumId w:val="0"/>
    <w:lvlOverride w:ilvl="0">
      <w:lvl w:ilvl="0">
        <w:start w:val="1"/>
        <w:numFmt w:val="bullet"/>
        <w:lvlText w:val=" 10.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 w16cid:durableId="1851409142">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20"/>
          <w:u w:val="none"/>
        </w:rPr>
      </w:lvl>
    </w:lvlOverride>
  </w:num>
  <w:num w:numId="6" w16cid:durableId="449201407">
    <w:abstractNumId w:val="0"/>
    <w:lvlOverride w:ilvl="0">
      <w:lvl w:ilvl="0">
        <w:start w:val="1"/>
        <w:numFmt w:val="bullet"/>
        <w:lvlText w:val="FIGURE 10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 w16cid:durableId="780564604">
    <w:abstractNumId w:val="0"/>
    <w:lvlOverride w:ilvl="0">
      <w:lvl w:ilvl="0">
        <w:start w:val="1"/>
        <w:numFmt w:val="bullet"/>
        <w:lvlText w:val="FIGURE 10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 w16cid:durableId="608129302">
    <w:abstractNumId w:val="0"/>
    <w:lvlOverride w:ilvl="0">
      <w:lvl w:ilvl="0">
        <w:start w:val="1"/>
        <w:numFmt w:val="bullet"/>
        <w:lvlText w:val=" 10.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9" w16cid:durableId="2146314338">
    <w:abstractNumId w:val="0"/>
    <w:lvlOverride w:ilvl="0">
      <w:lvl w:ilvl="0">
        <w:start w:val="1"/>
        <w:numFmt w:val="bullet"/>
        <w:lvlText w:val="FIGURE 10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0" w16cid:durableId="80151110">
    <w:abstractNumId w:val="0"/>
    <w:lvlOverride w:ilvl="0">
      <w:lvl w:ilvl="0">
        <w:start w:val="1"/>
        <w:numFmt w:val="bullet"/>
        <w:lvlText w:val="FIGURE 10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1" w16cid:durableId="1968969343">
    <w:abstractNumId w:val="0"/>
    <w:lvlOverride w:ilvl="0">
      <w:lvl w:ilvl="0">
        <w:start w:val="1"/>
        <w:numFmt w:val="bullet"/>
        <w:lvlText w:val="FIGURE 10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2" w16cid:durableId="875387262">
    <w:abstractNumId w:val="0"/>
    <w:lvlOverride w:ilvl="0">
      <w:lvl w:ilvl="0">
        <w:start w:val="1"/>
        <w:numFmt w:val="bullet"/>
        <w:lvlText w:val=" 10.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3" w16cid:durableId="2039163704">
    <w:abstractNumId w:val="0"/>
    <w:lvlOverride w:ilvl="0">
      <w:lvl w:ilvl="0">
        <w:start w:val="1"/>
        <w:numFmt w:val="bullet"/>
        <w:lvlText w:val="FIGURE 10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4" w16cid:durableId="1161701325">
    <w:abstractNumId w:val="0"/>
    <w:lvlOverride w:ilvl="0">
      <w:lvl w:ilvl="0">
        <w:start w:val="1"/>
        <w:numFmt w:val="bullet"/>
        <w:lvlText w:val=" 10.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5" w16cid:durableId="216358704">
    <w:abstractNumId w:val="0"/>
    <w:lvlOverride w:ilvl="0">
      <w:lvl w:ilvl="0">
        <w:start w:val="1"/>
        <w:numFmt w:val="bullet"/>
        <w:lvlText w:val=" 10.5.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6" w16cid:durableId="83066017">
    <w:abstractNumId w:val="0"/>
    <w:lvlOverride w:ilvl="0">
      <w:lvl w:ilvl="0">
        <w:start w:val="1"/>
        <w:numFmt w:val="bullet"/>
        <w:lvlText w:val="FIGURE 10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7" w16cid:durableId="1838810063">
    <w:abstractNumId w:val="0"/>
    <w:lvlOverride w:ilvl="0">
      <w:lvl w:ilvl="0">
        <w:start w:val="1"/>
        <w:numFmt w:val="bullet"/>
        <w:lvlText w:val=" 10.5.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8" w16cid:durableId="974408405">
    <w:abstractNumId w:val="0"/>
    <w:lvlOverride w:ilvl="0">
      <w:lvl w:ilvl="0">
        <w:start w:val="1"/>
        <w:numFmt w:val="bullet"/>
        <w:lvlText w:val="FIGURE 10h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9" w16cid:durableId="163979169">
    <w:abstractNumId w:val="0"/>
    <w:lvlOverride w:ilvl="0">
      <w:lvl w:ilvl="0">
        <w:start w:val="1"/>
        <w:numFmt w:val="bullet"/>
        <w:lvlText w:val=" 10.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0" w16cid:durableId="382751627">
    <w:abstractNumId w:val="0"/>
    <w:lvlOverride w:ilvl="0">
      <w:lvl w:ilvl="0">
        <w:start w:val="1"/>
        <w:numFmt w:val="bullet"/>
        <w:lvlText w:val=" 10.6.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1" w16cid:durableId="1251039741">
    <w:abstractNumId w:val="0"/>
    <w:lvlOverride w:ilvl="0">
      <w:lvl w:ilvl="0">
        <w:start w:val="1"/>
        <w:numFmt w:val="bullet"/>
        <w:lvlText w:val="FIGURE 10i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2" w16cid:durableId="321812569">
    <w:abstractNumId w:val="0"/>
    <w:lvlOverride w:ilvl="0">
      <w:lvl w:ilvl="0">
        <w:start w:val="1"/>
        <w:numFmt w:val="bullet"/>
        <w:lvlText w:val="FIGURE 10j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3" w16cid:durableId="1246379913">
    <w:abstractNumId w:val="0"/>
    <w:lvlOverride w:ilvl="0">
      <w:lvl w:ilvl="0">
        <w:start w:val="1"/>
        <w:numFmt w:val="bullet"/>
        <w:lvlText w:val=" 10.6.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4" w16cid:durableId="427967712">
    <w:abstractNumId w:val="0"/>
    <w:lvlOverride w:ilvl="0">
      <w:lvl w:ilvl="0">
        <w:start w:val="1"/>
        <w:numFmt w:val="bullet"/>
        <w:lvlText w:val="FIGURE 10k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5" w16cid:durableId="1984385993">
    <w:abstractNumId w:val="0"/>
    <w:lvlOverride w:ilvl="0">
      <w:lvl w:ilvl="0">
        <w:start w:val="1"/>
        <w:numFmt w:val="bullet"/>
        <w:lvlText w:val=" 10.6.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6" w16cid:durableId="2142184004">
    <w:abstractNumId w:val="0"/>
    <w:lvlOverride w:ilvl="0">
      <w:lvl w:ilvl="0">
        <w:start w:val="1"/>
        <w:numFmt w:val="bullet"/>
        <w:lvlText w:val="FIGURE 10l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7" w16cid:durableId="999652489">
    <w:abstractNumId w:val="0"/>
    <w:lvlOverride w:ilvl="0">
      <w:lvl w:ilvl="0">
        <w:start w:val="1"/>
        <w:numFmt w:val="bullet"/>
        <w:lvlText w:val=" 10.6.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8" w16cid:durableId="1676955220">
    <w:abstractNumId w:val="0"/>
    <w:lvlOverride w:ilvl="0">
      <w:lvl w:ilvl="0">
        <w:start w:val="1"/>
        <w:numFmt w:val="bullet"/>
        <w:lvlText w:val="FIGURE 10m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9" w16cid:durableId="1035278066">
    <w:abstractNumId w:val="0"/>
    <w:lvlOverride w:ilvl="0">
      <w:lvl w:ilvl="0">
        <w:start w:val="1"/>
        <w:numFmt w:val="bullet"/>
        <w:lvlText w:val=" 10.6.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0" w16cid:durableId="2133592462">
    <w:abstractNumId w:val="0"/>
    <w:lvlOverride w:ilvl="0">
      <w:lvl w:ilvl="0">
        <w:start w:val="1"/>
        <w:numFmt w:val="bullet"/>
        <w:lvlText w:val="FIGURE 10n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oNotTrackMoves/>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35DC2"/>
    <w:rsid w:val="00085B64"/>
    <w:rsid w:val="00335DC2"/>
    <w:rsid w:val="004873A1"/>
    <w:rsid w:val="005117D7"/>
    <w:rsid w:val="0087181C"/>
    <w:rsid w:val="00E27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E2DCE0"/>
  <w14:defaultImageDpi w14:val="0"/>
  <w15:docId w15:val="{AD29868C-CF14-459D-8324-FA2FBF3DE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widowControl w:val="0"/>
      <w:suppressAutoHyphens/>
      <w:autoSpaceDE w:val="0"/>
      <w:autoSpaceDN w:val="0"/>
      <w:adjustRightInd w:val="0"/>
      <w:spacing w:after="0" w:line="220" w:lineRule="atLeast"/>
      <w:ind w:left="1900"/>
      <w:jc w:val="right"/>
    </w:pPr>
    <w:rPr>
      <w:rFonts w:ascii="Times New Roman" w:hAnsi="Times New Roman"/>
      <w:b/>
      <w:bCs/>
      <w:color w:val="000000"/>
      <w:w w:val="0"/>
      <w:kern w:val="0"/>
      <w:sz w:val="18"/>
      <w:szCs w:val="18"/>
    </w:rPr>
  </w:style>
  <w:style w:type="character" w:customStyle="1" w:styleId="HeaderChar">
    <w:name w:val="Header Char"/>
    <w:basedOn w:val="DefaultParagraphFont"/>
    <w:link w:val="Header"/>
    <w:uiPriority w:val="99"/>
    <w:semiHidden/>
  </w:style>
  <w:style w:type="paragraph" w:customStyle="1" w:styleId="TableCell">
    <w:name w:val="TableCell"/>
    <w:uiPriority w:val="99"/>
    <w:pPr>
      <w:autoSpaceDE w:val="0"/>
      <w:autoSpaceDN w:val="0"/>
      <w:adjustRightInd w:val="0"/>
      <w:spacing w:line="200" w:lineRule="atLeast"/>
    </w:pPr>
    <w:rPr>
      <w:rFonts w:ascii="Times New Roman" w:hAnsi="Times New Roman"/>
      <w:color w:val="000000"/>
      <w:w w:val="0"/>
      <w:sz w:val="16"/>
      <w:szCs w:val="16"/>
    </w:rPr>
  </w:style>
  <w:style w:type="paragraph" w:customStyle="1" w:styleId="TableBullet">
    <w:name w:val="TableBullet"/>
    <w:uiPriority w:val="99"/>
    <w:pPr>
      <w:tabs>
        <w:tab w:val="left" w:pos="280"/>
      </w:tabs>
      <w:autoSpaceDE w:val="0"/>
      <w:autoSpaceDN w:val="0"/>
      <w:adjustRightInd w:val="0"/>
      <w:spacing w:line="200" w:lineRule="atLeast"/>
      <w:ind w:left="140"/>
    </w:pPr>
    <w:rPr>
      <w:rFonts w:ascii="Times New Roman" w:hAnsi="Times New Roman"/>
      <w:color w:val="000000"/>
      <w:w w:val="0"/>
      <w:sz w:val="16"/>
      <w:szCs w:val="16"/>
    </w:rPr>
  </w:style>
  <w:style w:type="paragraph" w:customStyle="1" w:styleId="Bullet-noBullet">
    <w:name w:val="Bullet-no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4">
    <w:name w:val="Bullet4"/>
    <w:uiPriority w:val="99"/>
    <w:pPr>
      <w:tabs>
        <w:tab w:val="left" w:pos="3440"/>
      </w:tabs>
      <w:autoSpaceDE w:val="0"/>
      <w:autoSpaceDN w:val="0"/>
      <w:adjustRightInd w:val="0"/>
      <w:spacing w:before="60" w:line="240" w:lineRule="atLeast"/>
      <w:ind w:left="3440" w:hanging="280"/>
    </w:pPr>
    <w:rPr>
      <w:rFonts w:ascii="Times New Roman" w:hAnsi="Times New Roman"/>
      <w:color w:val="000000"/>
      <w:w w:val="0"/>
    </w:rPr>
  </w:style>
  <w:style w:type="paragraph" w:customStyle="1" w:styleId="Bullet2">
    <w:name w:val="Bullet2"/>
    <w:uiPriority w:val="99"/>
    <w:pPr>
      <w:tabs>
        <w:tab w:val="left" w:pos="2880"/>
      </w:tabs>
      <w:autoSpaceDE w:val="0"/>
      <w:autoSpaceDN w:val="0"/>
      <w:adjustRightInd w:val="0"/>
      <w:spacing w:before="60" w:line="240" w:lineRule="atLeast"/>
      <w:ind w:left="2880" w:hanging="300"/>
    </w:pPr>
    <w:rPr>
      <w:rFonts w:ascii="Times New Roman" w:hAnsi="Times New Roman"/>
      <w:color w:val="000000"/>
      <w:w w:val="0"/>
    </w:rPr>
  </w:style>
  <w:style w:type="paragraph" w:customStyle="1" w:styleId="Bullet3">
    <w:name w:val="Bullet3"/>
    <w:uiPriority w:val="99"/>
    <w:pPr>
      <w:tabs>
        <w:tab w:val="left" w:pos="3160"/>
      </w:tabs>
      <w:autoSpaceDE w:val="0"/>
      <w:autoSpaceDN w:val="0"/>
      <w:adjustRightInd w:val="0"/>
      <w:spacing w:before="60" w:line="240" w:lineRule="atLeast"/>
      <w:ind w:left="3160" w:hanging="280"/>
    </w:pPr>
    <w:rPr>
      <w:rFonts w:ascii="Times New Roman" w:hAnsi="Times New Roman"/>
      <w:color w:val="000000"/>
      <w:w w:val="0"/>
    </w:rPr>
  </w:style>
  <w:style w:type="paragraph" w:customStyle="1" w:styleId="Bullet-Alpha">
    <w:name w:val="Bullet-Alpha"/>
    <w:uiPriority w:val="99"/>
    <w:pPr>
      <w:tabs>
        <w:tab w:val="left" w:pos="2440"/>
      </w:tabs>
      <w:autoSpaceDE w:val="0"/>
      <w:autoSpaceDN w:val="0"/>
      <w:adjustRightInd w:val="0"/>
      <w:spacing w:before="60" w:line="240" w:lineRule="atLeast"/>
      <w:ind w:left="2440" w:hanging="280"/>
    </w:pPr>
    <w:rPr>
      <w:rFonts w:ascii="Times New Roman" w:hAnsi="Times New Roman"/>
      <w:color w:val="000000"/>
      <w:w w:val="0"/>
    </w:rPr>
  </w:style>
  <w:style w:type="paragraph" w:customStyle="1" w:styleId="TagDesc">
    <w:name w:val="TagDesc"/>
    <w:next w:val="Body"/>
    <w:uiPriority w:val="99"/>
    <w:pPr>
      <w:keepNext/>
      <w:tabs>
        <w:tab w:val="left" w:pos="4320"/>
        <w:tab w:val="left" w:pos="4680"/>
      </w:tabs>
      <w:autoSpaceDE w:val="0"/>
      <w:autoSpaceDN w:val="0"/>
      <w:adjustRightInd w:val="0"/>
      <w:spacing w:before="200" w:line="240" w:lineRule="atLeast"/>
      <w:ind w:left="4320" w:hanging="2420"/>
      <w:jc w:val="both"/>
    </w:pPr>
    <w:rPr>
      <w:rFonts w:ascii="Times New Roman" w:hAnsi="Times New Roman"/>
      <w:color w:val="000000"/>
      <w:w w:val="0"/>
    </w:rPr>
  </w:style>
  <w:style w:type="paragraph" w:customStyle="1" w:styleId="DefList-Paragraph">
    <w:name w:val="DefList-Paragraph"/>
    <w:next w:val="Body"/>
    <w:uiPriority w:val="99"/>
    <w:pPr>
      <w:keepNext/>
      <w:tabs>
        <w:tab w:val="left" w:pos="3600"/>
      </w:tabs>
      <w:autoSpaceDE w:val="0"/>
      <w:autoSpaceDN w:val="0"/>
      <w:adjustRightInd w:val="0"/>
      <w:spacing w:before="120" w:line="240" w:lineRule="atLeast"/>
      <w:ind w:left="3600" w:hanging="1260"/>
      <w:jc w:val="both"/>
    </w:pPr>
    <w:rPr>
      <w:rFonts w:ascii="Times New Roman" w:hAnsi="Times New Roman"/>
      <w:color w:val="000000"/>
      <w:w w:val="0"/>
    </w:rPr>
  </w:style>
  <w:style w:type="paragraph" w:customStyle="1" w:styleId="1syntax">
    <w:name w:val="1_syntax"/>
    <w:next w:val="syntax"/>
    <w:uiPriority w:val="99"/>
    <w:pPr>
      <w:tabs>
        <w:tab w:val="left" w:pos="3600"/>
      </w:tabs>
      <w:autoSpaceDE w:val="0"/>
      <w:autoSpaceDN w:val="0"/>
      <w:adjustRightInd w:val="0"/>
      <w:spacing w:before="160" w:line="240" w:lineRule="atLeast"/>
      <w:ind w:left="5040" w:hanging="2520"/>
    </w:pPr>
    <w:rPr>
      <w:rFonts w:ascii="Courier New" w:hAnsi="Courier New" w:cs="Courier New"/>
      <w:color w:val="000000"/>
      <w:w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Author">
    <w:name w:val="Author"/>
    <w:uiPriority w:val="99"/>
    <w:pPr>
      <w:suppressAutoHyphens/>
      <w:autoSpaceDE w:val="0"/>
      <w:autoSpaceDN w:val="0"/>
      <w:adjustRightInd w:val="0"/>
      <w:spacing w:before="200" w:line="320" w:lineRule="atLeast"/>
      <w:ind w:right="1800"/>
    </w:pPr>
    <w:rPr>
      <w:rFonts w:ascii="Times New Roman" w:hAnsi="Times New Roman"/>
      <w:b/>
      <w:bCs/>
      <w:color w:val="000000"/>
      <w:w w:val="0"/>
      <w:sz w:val="24"/>
      <w:szCs w:val="24"/>
    </w:rPr>
  </w:style>
  <w:style w:type="paragraph" w:customStyle="1" w:styleId="Body">
    <w:name w:val="Body"/>
    <w:uiPriority w:val="99"/>
    <w:pPr>
      <w:autoSpaceDE w:val="0"/>
      <w:autoSpaceDN w:val="0"/>
      <w:adjustRightInd w:val="0"/>
      <w:spacing w:before="120" w:line="240" w:lineRule="atLeast"/>
      <w:ind w:left="1900"/>
      <w:jc w:val="both"/>
    </w:pPr>
    <w:rPr>
      <w:rFonts w:ascii="Times New Roman" w:hAnsi="Times New Roman"/>
      <w:color w:val="000000"/>
      <w:w w:val="0"/>
    </w:rPr>
  </w:style>
  <w:style w:type="paragraph" w:customStyle="1" w:styleId="BodyBold">
    <w:name w:val="BodyBold"/>
    <w:next w:val="Body"/>
    <w:uiPriority w:val="99"/>
    <w:pPr>
      <w:autoSpaceDE w:val="0"/>
      <w:autoSpaceDN w:val="0"/>
      <w:adjustRightInd w:val="0"/>
      <w:spacing w:before="240" w:line="240" w:lineRule="atLeast"/>
      <w:ind w:left="1900"/>
    </w:pPr>
    <w:rPr>
      <w:rFonts w:ascii="Times New Roman" w:hAnsi="Times New Roman"/>
      <w:b/>
      <w:bCs/>
      <w:color w:val="000000"/>
      <w:w w:val="0"/>
    </w:rPr>
  </w:style>
  <w:style w:type="paragraph" w:customStyle="1" w:styleId="Bullet">
    <w:name w:val="Bullet"/>
    <w:uiPriority w:val="99"/>
    <w:pPr>
      <w:tabs>
        <w:tab w:val="left" w:pos="2360"/>
      </w:tabs>
      <w:autoSpaceDE w:val="0"/>
      <w:autoSpaceDN w:val="0"/>
      <w:adjustRightInd w:val="0"/>
      <w:spacing w:before="60" w:line="240" w:lineRule="atLeast"/>
      <w:ind w:left="2360" w:hanging="200"/>
    </w:pPr>
    <w:rPr>
      <w:rFonts w:ascii="Times New Roman" w:hAnsi="Times New Roman"/>
      <w:color w:val="000000"/>
      <w:w w:val="0"/>
    </w:rPr>
  </w:style>
  <w:style w:type="paragraph" w:customStyle="1" w:styleId="BulletElement">
    <w:name w:val="Bullet 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DefList-Term">
    <w:name w:val="DefList-Term"/>
    <w:next w:val="Body"/>
    <w:uiPriority w:val="99"/>
    <w:pPr>
      <w:keepNext/>
      <w:autoSpaceDE w:val="0"/>
      <w:autoSpaceDN w:val="0"/>
      <w:adjustRightInd w:val="0"/>
      <w:spacing w:before="120" w:line="240" w:lineRule="atLeast"/>
      <w:ind w:left="2340"/>
      <w:jc w:val="both"/>
    </w:pPr>
    <w:rPr>
      <w:rFonts w:ascii="Times New Roman" w:hAnsi="Times New Roman"/>
      <w:b/>
      <w:bCs/>
      <w:color w:val="000000"/>
      <w:w w:val="0"/>
    </w:rPr>
  </w:style>
  <w:style w:type="paragraph" w:customStyle="1" w:styleId="BulletElement0">
    <w:name w:val="BulletElement"/>
    <w:uiPriority w:val="99"/>
    <w:pPr>
      <w:autoSpaceDE w:val="0"/>
      <w:autoSpaceDN w:val="0"/>
      <w:adjustRightInd w:val="0"/>
      <w:spacing w:line="200" w:lineRule="atLeast"/>
    </w:pPr>
    <w:rPr>
      <w:rFonts w:ascii="Times New Roman" w:hAnsi="Times New Roman"/>
      <w:b/>
      <w:bCs/>
      <w:color w:val="000000"/>
      <w:w w:val="0"/>
    </w:rPr>
  </w:style>
  <w:style w:type="paragraph" w:customStyle="1" w:styleId="BulletText">
    <w:name w:val="BulletText"/>
    <w:uiPriority w:val="99"/>
    <w:pPr>
      <w:tabs>
        <w:tab w:val="left" w:pos="1440"/>
      </w:tabs>
      <w:autoSpaceDE w:val="0"/>
      <w:autoSpaceDN w:val="0"/>
      <w:adjustRightInd w:val="0"/>
      <w:spacing w:line="200" w:lineRule="atLeast"/>
    </w:pPr>
    <w:rPr>
      <w:rFonts w:ascii="Times New Roman" w:hAnsi="Times New Roman"/>
      <w:color w:val="000000"/>
      <w:w w:val="0"/>
    </w:rPr>
  </w:style>
  <w:style w:type="paragraph" w:customStyle="1" w:styleId="DefList-Text">
    <w:name w:val="DefList-Text"/>
    <w:next w:val="Body"/>
    <w:uiPriority w:val="99"/>
    <w:pPr>
      <w:autoSpaceDE w:val="0"/>
      <w:autoSpaceDN w:val="0"/>
      <w:adjustRightInd w:val="0"/>
      <w:spacing w:before="120" w:line="240" w:lineRule="atLeast"/>
      <w:ind w:left="2660"/>
      <w:jc w:val="both"/>
    </w:pPr>
    <w:rPr>
      <w:rFonts w:ascii="Times New Roman" w:hAnsi="Times New Roman"/>
      <w:color w:val="000000"/>
      <w:w w:val="0"/>
    </w:rPr>
  </w:style>
  <w:style w:type="paragraph" w:customStyle="1" w:styleId="CBullet">
    <w:name w:val="CBullet"/>
    <w:uiPriority w:val="99"/>
    <w:pPr>
      <w:autoSpaceDE w:val="0"/>
      <w:autoSpaceDN w:val="0"/>
      <w:adjustRightInd w:val="0"/>
      <w:spacing w:before="60" w:line="240" w:lineRule="atLeast"/>
      <w:ind w:left="3440" w:hanging="560"/>
    </w:pPr>
    <w:rPr>
      <w:rFonts w:ascii="Times New Roman" w:hAnsi="Times New Roman"/>
      <w:color w:val="000000"/>
      <w:w w:val="0"/>
    </w:rPr>
  </w:style>
  <w:style w:type="paragraph" w:customStyle="1" w:styleId="CellBody">
    <w:name w:val="CellBody"/>
    <w:uiPriority w:val="99"/>
    <w:pPr>
      <w:tabs>
        <w:tab w:val="left" w:pos="1440"/>
      </w:tabs>
      <w:autoSpaceDE w:val="0"/>
      <w:autoSpaceDN w:val="0"/>
      <w:adjustRightInd w:val="0"/>
      <w:spacing w:line="140" w:lineRule="atLeast"/>
    </w:pPr>
    <w:rPr>
      <w:rFonts w:ascii="Courier New" w:hAnsi="Courier New" w:cs="Courier New"/>
      <w:color w:val="000000"/>
      <w:w w:val="0"/>
      <w:sz w:val="14"/>
      <w:szCs w:val="14"/>
    </w:rPr>
  </w:style>
  <w:style w:type="paragraph" w:customStyle="1" w:styleId="CellBullet">
    <w:name w:val="CellBullet"/>
    <w:uiPriority w:val="99"/>
    <w:pPr>
      <w:tabs>
        <w:tab w:val="left" w:pos="560"/>
      </w:tabs>
      <w:suppressAutoHyphens/>
      <w:autoSpaceDE w:val="0"/>
      <w:autoSpaceDN w:val="0"/>
      <w:adjustRightInd w:val="0"/>
      <w:spacing w:line="200" w:lineRule="atLeast"/>
      <w:ind w:left="560" w:hanging="200"/>
      <w:jc w:val="both"/>
    </w:pPr>
    <w:rPr>
      <w:rFonts w:ascii="Times New Roman" w:hAnsi="Times New Roman"/>
      <w:color w:val="000000"/>
      <w:w w:val="0"/>
    </w:rPr>
  </w:style>
  <w:style w:type="paragraph" w:customStyle="1" w:styleId="CellDescription">
    <w:name w:val="CellDescription"/>
    <w:uiPriority w:val="99"/>
    <w:pPr>
      <w:widowControl w:val="0"/>
      <w:tabs>
        <w:tab w:val="left" w:pos="2700"/>
      </w:tabs>
      <w:autoSpaceDE w:val="0"/>
      <w:autoSpaceDN w:val="0"/>
      <w:adjustRightInd w:val="0"/>
      <w:spacing w:line="180" w:lineRule="atLeast"/>
    </w:pPr>
    <w:rPr>
      <w:rFonts w:ascii="Times New Roman" w:hAnsi="Times New Roman"/>
      <w:color w:val="000000"/>
      <w:w w:val="0"/>
      <w:sz w:val="14"/>
      <w:szCs w:val="14"/>
    </w:rPr>
  </w:style>
  <w:style w:type="paragraph" w:customStyle="1" w:styleId="CellFortran">
    <w:name w:val="CellFortran"/>
    <w:uiPriority w:val="99"/>
    <w:pPr>
      <w:tabs>
        <w:tab w:val="left" w:pos="2700"/>
      </w:tabs>
      <w:suppressAutoHyphens/>
      <w:autoSpaceDE w:val="0"/>
      <w:autoSpaceDN w:val="0"/>
      <w:adjustRightInd w:val="0"/>
      <w:spacing w:line="160" w:lineRule="atLeast"/>
    </w:pPr>
    <w:rPr>
      <w:rFonts w:ascii="Courier New" w:hAnsi="Courier New" w:cs="Courier New"/>
      <w:color w:val="000000"/>
      <w:w w:val="0"/>
      <w:sz w:val="16"/>
      <w:szCs w:val="16"/>
    </w:rPr>
  </w:style>
  <w:style w:type="paragraph" w:customStyle="1" w:styleId="headerleft">
    <w:name w:val="header left"/>
    <w:uiPriority w:val="99"/>
    <w:pPr>
      <w:widowControl w:val="0"/>
      <w:tabs>
        <w:tab w:val="left" w:pos="4320"/>
        <w:tab w:val="left" w:pos="8420"/>
      </w:tabs>
      <w:suppressAutoHyphens/>
      <w:autoSpaceDE w:val="0"/>
      <w:autoSpaceDN w:val="0"/>
      <w:adjustRightInd w:val="0"/>
      <w:spacing w:line="220" w:lineRule="atLeast"/>
    </w:pPr>
    <w:rPr>
      <w:rFonts w:ascii="Times New Roman" w:hAnsi="Times New Roman"/>
      <w:b/>
      <w:bCs/>
      <w:color w:val="000000"/>
      <w:w w:val="0"/>
    </w:rPr>
  </w:style>
  <w:style w:type="paragraph" w:customStyle="1" w:styleId="CellFortranSyntax">
    <w:name w:val="CellFortranSyntax"/>
    <w:uiPriority w:val="99"/>
    <w:pPr>
      <w:tabs>
        <w:tab w:val="left" w:pos="2700"/>
      </w:tabs>
      <w:suppressAutoHyphens/>
      <w:autoSpaceDE w:val="0"/>
      <w:autoSpaceDN w:val="0"/>
      <w:adjustRightInd w:val="0"/>
      <w:spacing w:line="200" w:lineRule="atLeast"/>
      <w:ind w:left="1720" w:hanging="1720"/>
    </w:pPr>
    <w:rPr>
      <w:rFonts w:ascii="Courier New" w:hAnsi="Courier New" w:cs="Courier New"/>
      <w:color w:val="000000"/>
      <w:w w:val="0"/>
      <w:sz w:val="16"/>
      <w:szCs w:val="16"/>
    </w:rPr>
  </w:style>
  <w:style w:type="paragraph" w:customStyle="1" w:styleId="CellFunction">
    <w:name w:val="CellFunction"/>
    <w:uiPriority w:val="99"/>
    <w:pPr>
      <w:autoSpaceDE w:val="0"/>
      <w:autoSpaceDN w:val="0"/>
      <w:adjustRightInd w:val="0"/>
      <w:spacing w:line="140" w:lineRule="atLeast"/>
    </w:pPr>
    <w:rPr>
      <w:rFonts w:ascii="Courier New" w:hAnsi="Courier New" w:cs="Courier New"/>
      <w:color w:val="000000"/>
      <w:w w:val="0"/>
      <w:sz w:val="12"/>
      <w:szCs w:val="12"/>
    </w:rPr>
  </w:style>
  <w:style w:type="paragraph" w:customStyle="1" w:styleId="CellFunctionBold">
    <w:name w:val="CellFunctionBold"/>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CellHeading">
    <w:name w:val="CellHeading"/>
    <w:uiPriority w:val="99"/>
    <w:pPr>
      <w:tabs>
        <w:tab w:val="left" w:pos="2700"/>
      </w:tabs>
      <w:suppressAutoHyphens/>
      <w:autoSpaceDE w:val="0"/>
      <w:autoSpaceDN w:val="0"/>
      <w:adjustRightInd w:val="0"/>
      <w:spacing w:line="200" w:lineRule="atLeast"/>
    </w:pPr>
    <w:rPr>
      <w:rFonts w:ascii="Times New Roman" w:hAnsi="Times New Roman"/>
      <w:color w:val="000000"/>
      <w:w w:val="0"/>
    </w:rPr>
  </w:style>
  <w:style w:type="paragraph" w:customStyle="1" w:styleId="CellParameter">
    <w:name w:val="CellParameter"/>
    <w:uiPriority w:val="99"/>
    <w:pPr>
      <w:autoSpaceDE w:val="0"/>
      <w:autoSpaceDN w:val="0"/>
      <w:adjustRightInd w:val="0"/>
      <w:spacing w:line="180" w:lineRule="atLeast"/>
      <w:jc w:val="center"/>
    </w:pPr>
    <w:rPr>
      <w:rFonts w:ascii="Times New Roman" w:hAnsi="Times New Roman"/>
      <w:color w:val="000000"/>
      <w:w w:val="0"/>
      <w:sz w:val="14"/>
      <w:szCs w:val="14"/>
    </w:rPr>
  </w:style>
  <w:style w:type="paragraph" w:customStyle="1" w:styleId="CellVariable">
    <w:name w:val="CellVariable"/>
    <w:uiPriority w:val="99"/>
    <w:pPr>
      <w:tabs>
        <w:tab w:val="left" w:pos="2700"/>
      </w:tabs>
      <w:suppressAutoHyphens/>
      <w:autoSpaceDE w:val="0"/>
      <w:autoSpaceDN w:val="0"/>
      <w:adjustRightInd w:val="0"/>
      <w:spacing w:line="220" w:lineRule="atLeast"/>
    </w:pPr>
    <w:rPr>
      <w:rFonts w:ascii="Times New Roman" w:hAnsi="Times New Roman"/>
      <w:i/>
      <w:iCs/>
      <w:color w:val="000000"/>
      <w:w w:val="0"/>
    </w:rPr>
  </w:style>
  <w:style w:type="paragraph" w:customStyle="1" w:styleId="Chapter">
    <w:name w:val="Chapter"/>
    <w:next w:val="ChapterNumber"/>
    <w:uiPriority w:val="99"/>
    <w:pPr>
      <w:autoSpaceDE w:val="0"/>
      <w:autoSpaceDN w:val="0"/>
      <w:adjustRightInd w:val="0"/>
      <w:spacing w:before="360" w:line="440" w:lineRule="atLeast"/>
      <w:ind w:left="200" w:right="8060" w:hanging="200"/>
      <w:jc w:val="center"/>
    </w:pPr>
    <w:rPr>
      <w:rFonts w:ascii="Times New Roman" w:hAnsi="Times New Roman"/>
      <w:b/>
      <w:bCs/>
      <w:color w:val="000000"/>
      <w:w w:val="0"/>
      <w:sz w:val="36"/>
      <w:szCs w:val="36"/>
    </w:rPr>
  </w:style>
  <w:style w:type="paragraph" w:customStyle="1" w:styleId="ChapterNumber">
    <w:name w:val="ChapterNumber"/>
    <w:next w:val="Body"/>
    <w:uiPriority w:val="99"/>
    <w:pPr>
      <w:autoSpaceDE w:val="0"/>
      <w:autoSpaceDN w:val="0"/>
      <w:adjustRightInd w:val="0"/>
      <w:spacing w:before="360" w:line="440" w:lineRule="atLeast"/>
      <w:ind w:left="200" w:right="8200" w:hanging="200"/>
      <w:jc w:val="center"/>
    </w:pPr>
    <w:rPr>
      <w:rFonts w:ascii="Times New Roman" w:hAnsi="Times New Roman"/>
      <w:b/>
      <w:bCs/>
      <w:color w:val="000000"/>
      <w:w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b/>
      <w:bCs/>
      <w:color w:val="000000"/>
      <w:w w:val="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b/>
      <w:bCs/>
      <w:color w:val="000000"/>
      <w:w w:val="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line="200" w:lineRule="atLeast"/>
      <w:ind w:left="1900"/>
    </w:pPr>
    <w:rPr>
      <w:rFonts w:ascii="Courier New" w:hAnsi="Courier New" w:cs="Courier New"/>
      <w:color w:val="000000"/>
      <w:w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CStep">
    <w:name w:val="CStep"/>
    <w:uiPriority w:val="99"/>
    <w:pPr>
      <w:autoSpaceDE w:val="0"/>
      <w:autoSpaceDN w:val="0"/>
      <w:adjustRightInd w:val="0"/>
      <w:spacing w:before="60" w:line="240" w:lineRule="atLeast"/>
      <w:ind w:left="2960"/>
    </w:pPr>
    <w:rPr>
      <w:rFonts w:ascii="Times New Roman" w:hAnsi="Times New Roman"/>
      <w:color w:val="000000"/>
      <w:w w:val="0"/>
    </w:rPr>
  </w:style>
  <w:style w:type="paragraph" w:customStyle="1" w:styleId="TableCaptionNote">
    <w:name w:val="TableCaptionNote"/>
    <w:next w:val="Body"/>
    <w:uiPriority w:val="99"/>
    <w:pPr>
      <w:autoSpaceDE w:val="0"/>
      <w:autoSpaceDN w:val="0"/>
      <w:adjustRightInd w:val="0"/>
      <w:spacing w:line="160" w:lineRule="atLeast"/>
      <w:ind w:left="1900"/>
      <w:jc w:val="center"/>
    </w:pPr>
    <w:rPr>
      <w:rFonts w:ascii="Times New Roman" w:hAnsi="Times New Roman"/>
      <w:color w:val="000000"/>
      <w:w w:val="0"/>
      <w:sz w:val="14"/>
      <w:szCs w:val="14"/>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olor w:val="000000"/>
      <w:w w:val="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line="240" w:lineRule="atLeast"/>
    </w:pPr>
    <w:rPr>
      <w:rFonts w:ascii="Times New Roman" w:hAnsi="Times New Roman"/>
      <w:b/>
      <w:bCs/>
      <w:color w:val="000000"/>
      <w:w w:val="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line="200" w:lineRule="atLeast"/>
      <w:ind w:left="2520"/>
    </w:pPr>
    <w:rPr>
      <w:rFonts w:ascii="Courier New" w:hAnsi="Courier New" w:cs="Courier New"/>
      <w:color w:val="000000"/>
      <w:w w:val="0"/>
      <w:sz w:val="16"/>
      <w:szCs w:val="16"/>
    </w:rPr>
  </w:style>
  <w:style w:type="paragraph" w:customStyle="1" w:styleId="Extract">
    <w:name w:val="Extract"/>
    <w:uiPriority w:val="99"/>
    <w:pPr>
      <w:autoSpaceDE w:val="0"/>
      <w:autoSpaceDN w:val="0"/>
      <w:adjustRightInd w:val="0"/>
      <w:spacing w:before="140" w:line="220" w:lineRule="atLeast"/>
      <w:ind w:left="3060" w:right="360"/>
    </w:pPr>
    <w:rPr>
      <w:rFonts w:ascii="Times New Roman" w:hAnsi="Times New Roman"/>
      <w:color w:val="000000"/>
      <w:w w:val="0"/>
      <w:sz w:val="18"/>
      <w:szCs w:val="18"/>
    </w:rPr>
  </w:style>
  <w:style w:type="paragraph" w:customStyle="1" w:styleId="FigDataLabel">
    <w:name w:val="FigDataLabel"/>
    <w:next w:val="Body"/>
    <w:uiPriority w:val="99"/>
    <w:pPr>
      <w:autoSpaceDE w:val="0"/>
      <w:autoSpaceDN w:val="0"/>
      <w:adjustRightInd w:val="0"/>
      <w:spacing w:line="160" w:lineRule="atLeast"/>
      <w:jc w:val="center"/>
    </w:pPr>
    <w:rPr>
      <w:rFonts w:ascii="Times New Roman" w:hAnsi="Times New Roman"/>
      <w:b/>
      <w:bCs/>
      <w:color w:val="000000"/>
      <w:w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line="200" w:lineRule="atLeast"/>
      <w:ind w:left="1900" w:hanging="1900"/>
    </w:pPr>
    <w:rPr>
      <w:rFonts w:ascii="Times New Roman" w:hAnsi="Times New Roman"/>
      <w:b/>
      <w:bCs/>
      <w:color w:val="000000"/>
      <w:w w:val="0"/>
    </w:rPr>
  </w:style>
  <w:style w:type="paragraph" w:customStyle="1" w:styleId="Footnote">
    <w:name w:val="Footnote"/>
    <w:uiPriority w:val="99"/>
    <w:pPr>
      <w:widowControl w:val="0"/>
      <w:autoSpaceDE w:val="0"/>
      <w:autoSpaceDN w:val="0"/>
      <w:adjustRightInd w:val="0"/>
      <w:spacing w:before="60" w:line="200" w:lineRule="atLeast"/>
      <w:ind w:left="2700"/>
    </w:pPr>
    <w:rPr>
      <w:rFonts w:ascii="Times New Roman" w:hAnsi="Times New Roman"/>
      <w:color w:val="000000"/>
      <w:w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line="280" w:lineRule="atLeast"/>
      <w:ind w:left="1900" w:hanging="620"/>
    </w:pPr>
    <w:rPr>
      <w:rFonts w:ascii="Times New Roman" w:hAnsi="Times New Roman"/>
      <w:b/>
      <w:bCs/>
      <w:color w:val="000000"/>
      <w:w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line="280" w:lineRule="atLeast"/>
      <w:ind w:left="1900" w:hanging="620"/>
    </w:pPr>
    <w:rPr>
      <w:rFonts w:ascii="Times New Roman" w:hAnsi="Times New Roman"/>
      <w:b/>
      <w:bCs/>
      <w:color w:val="000000"/>
      <w:w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line="280" w:lineRule="atLeast"/>
      <w:ind w:left="2520" w:hanging="620"/>
    </w:pPr>
    <w:rPr>
      <w:rFonts w:ascii="Times New Roman" w:hAnsi="Times New Roman"/>
      <w:b/>
      <w:bCs/>
      <w:color w:val="000000"/>
      <w:w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line="240" w:lineRule="atLeast"/>
      <w:ind w:left="2660" w:hanging="760"/>
    </w:pPr>
    <w:rPr>
      <w:rFonts w:ascii="Times New Roman" w:hAnsi="Times New Roman"/>
      <w:b/>
      <w:bCs/>
      <w:color w:val="000000"/>
      <w:w w:val="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line="240" w:lineRule="atLeast"/>
      <w:ind w:left="2720" w:hanging="820"/>
    </w:pPr>
    <w:rPr>
      <w:rFonts w:ascii="Times New Roman" w:hAnsi="Times New Roman"/>
      <w:b/>
      <w:bCs/>
      <w:color w:val="000000"/>
      <w:w w:val="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line="240" w:lineRule="atLeast"/>
    </w:pPr>
    <w:rPr>
      <w:rFonts w:ascii="Courier New" w:hAnsi="Courier New" w:cs="Courier New"/>
      <w:b/>
      <w:bCs/>
      <w:color w:val="000000"/>
      <w:w w:val="0"/>
    </w:rPr>
  </w:style>
  <w:style w:type="paragraph" w:customStyle="1" w:styleId="Label">
    <w:name w:val="Label"/>
    <w:next w:val="Body"/>
    <w:uiPriority w:val="99"/>
    <w:pPr>
      <w:autoSpaceDE w:val="0"/>
      <w:autoSpaceDN w:val="0"/>
      <w:adjustRightInd w:val="0"/>
      <w:spacing w:line="200" w:lineRule="atLeast"/>
      <w:jc w:val="center"/>
    </w:pPr>
    <w:rPr>
      <w:rFonts w:ascii="Times New Roman" w:hAnsi="Times New Roman"/>
      <w:b/>
      <w:bCs/>
      <w:color w:val="000000"/>
      <w:w w:val="0"/>
      <w:sz w:val="16"/>
      <w:szCs w:val="16"/>
    </w:rPr>
  </w:style>
  <w:style w:type="paragraph" w:customStyle="1" w:styleId="List10pt">
    <w:name w:val="List10pt"/>
    <w:uiPriority w:val="99"/>
    <w:pPr>
      <w:autoSpaceDE w:val="0"/>
      <w:autoSpaceDN w:val="0"/>
      <w:adjustRightInd w:val="0"/>
      <w:spacing w:line="200" w:lineRule="atLeast"/>
      <w:ind w:left="3440" w:hanging="560"/>
    </w:pPr>
    <w:rPr>
      <w:rFonts w:ascii="Times New Roman" w:hAnsi="Times New Roman"/>
      <w:color w:val="000000"/>
      <w:w w:val="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olor w:val="000000"/>
      <w:w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olor w:val="000000"/>
      <w:w w:val="0"/>
      <w:sz w:val="28"/>
      <w:szCs w:val="28"/>
    </w:rPr>
  </w:style>
  <w:style w:type="paragraph" w:customStyle="1" w:styleId="ReferenceRoutineName">
    <w:name w:val="ReferenceRoutineName"/>
    <w:next w:val="Body"/>
    <w:uiPriority w:val="99"/>
    <w:pPr>
      <w:pageBreakBefore/>
      <w:autoSpaceDE w:val="0"/>
      <w:autoSpaceDN w:val="0"/>
      <w:adjustRightInd w:val="0"/>
      <w:spacing w:before="240" w:line="280" w:lineRule="atLeast"/>
      <w:ind w:left="1900" w:hanging="460"/>
    </w:pPr>
    <w:rPr>
      <w:rFonts w:ascii="Times New Roman" w:hAnsi="Times New Roman"/>
      <w:b/>
      <w:bCs/>
      <w:color w:val="000000"/>
      <w:w w:val="0"/>
      <w:sz w:val="24"/>
      <w:szCs w:val="24"/>
    </w:rPr>
  </w:style>
  <w:style w:type="paragraph" w:customStyle="1" w:styleId="ReferenceSectionSyntax">
    <w:name w:val="ReferenceSectionSyntax"/>
    <w:next w:val="Body"/>
    <w:uiPriority w:val="99"/>
    <w:pPr>
      <w:autoSpaceDE w:val="0"/>
      <w:autoSpaceDN w:val="0"/>
      <w:adjustRightInd w:val="0"/>
      <w:spacing w:before="400" w:line="200" w:lineRule="atLeast"/>
      <w:ind w:left="3160" w:hanging="1720"/>
    </w:pPr>
    <w:rPr>
      <w:rFonts w:ascii="Times New Roman" w:hAnsi="Times New Roman"/>
      <w:color w:val="000000"/>
      <w:w w:val="0"/>
    </w:rPr>
  </w:style>
  <w:style w:type="paragraph" w:customStyle="1" w:styleId="ReturnType">
    <w:name w:val="ReturnType"/>
    <w:uiPriority w:val="99"/>
    <w:pPr>
      <w:autoSpaceDE w:val="0"/>
      <w:autoSpaceDN w:val="0"/>
      <w:adjustRightInd w:val="0"/>
      <w:spacing w:line="160" w:lineRule="atLeast"/>
      <w:jc w:val="center"/>
    </w:pPr>
    <w:rPr>
      <w:rFonts w:ascii="Times New Roman" w:hAnsi="Times New Roman"/>
      <w:color w:val="000000"/>
      <w:w w:val="0"/>
      <w:sz w:val="14"/>
      <w:szCs w:val="14"/>
    </w:rPr>
  </w:style>
  <w:style w:type="paragraph" w:customStyle="1" w:styleId="RoutinePurpose">
    <w:name w:val="RoutinePurpose"/>
    <w:uiPriority w:val="99"/>
    <w:pPr>
      <w:tabs>
        <w:tab w:val="left" w:pos="2700"/>
      </w:tabs>
      <w:suppressAutoHyphens/>
      <w:autoSpaceDE w:val="0"/>
      <w:autoSpaceDN w:val="0"/>
      <w:adjustRightInd w:val="0"/>
      <w:spacing w:line="220" w:lineRule="atLeast"/>
      <w:jc w:val="both"/>
    </w:pPr>
    <w:rPr>
      <w:rFonts w:ascii="Times New Roman" w:hAnsi="Times New Roman"/>
      <w:color w:val="000000"/>
      <w:w w:val="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line="240" w:lineRule="atLeast"/>
      <w:ind w:left="5040" w:hanging="360"/>
    </w:pPr>
    <w:rPr>
      <w:rFonts w:ascii="Times New Roman" w:hAnsi="Times New Roman"/>
      <w:color w:val="000000"/>
      <w:w w:val="0"/>
    </w:rPr>
  </w:style>
  <w:style w:type="paragraph" w:customStyle="1" w:styleId="Step">
    <w:name w:val="Step"/>
    <w:uiPriority w:val="99"/>
    <w:pPr>
      <w:tabs>
        <w:tab w:val="left" w:pos="2840"/>
        <w:tab w:val="left" w:pos="6480"/>
      </w:tabs>
      <w:autoSpaceDE w:val="0"/>
      <w:autoSpaceDN w:val="0"/>
      <w:adjustRightInd w:val="0"/>
      <w:spacing w:before="60" w:line="240" w:lineRule="atLeast"/>
      <w:ind w:left="2840" w:hanging="320"/>
    </w:pPr>
    <w:rPr>
      <w:rFonts w:ascii="Times New Roman" w:hAnsi="Times New Roman"/>
      <w:color w:val="000000"/>
      <w:w w:val="0"/>
    </w:rPr>
  </w:style>
  <w:style w:type="paragraph" w:customStyle="1" w:styleId="Step2">
    <w:name w:val="Step2"/>
    <w:next w:val="Step"/>
    <w:uiPriority w:val="99"/>
    <w:pPr>
      <w:tabs>
        <w:tab w:val="left" w:pos="2660"/>
      </w:tabs>
      <w:autoSpaceDE w:val="0"/>
      <w:autoSpaceDN w:val="0"/>
      <w:adjustRightInd w:val="0"/>
      <w:spacing w:before="60" w:line="240" w:lineRule="atLeast"/>
      <w:ind w:left="2660" w:hanging="220"/>
    </w:pPr>
    <w:rPr>
      <w:rFonts w:ascii="Times New Roman" w:hAnsi="Times New Roman"/>
      <w:color w:val="000000"/>
      <w:w w:val="0"/>
    </w:rPr>
  </w:style>
  <w:style w:type="paragraph" w:customStyle="1" w:styleId="syntax">
    <w:name w:val="syntax"/>
    <w:uiPriority w:val="99"/>
    <w:pPr>
      <w:tabs>
        <w:tab w:val="left" w:pos="2880"/>
        <w:tab w:val="left" w:pos="3600"/>
      </w:tabs>
      <w:autoSpaceDE w:val="0"/>
      <w:autoSpaceDN w:val="0"/>
      <w:adjustRightInd w:val="0"/>
      <w:spacing w:line="240" w:lineRule="atLeast"/>
      <w:ind w:left="5040" w:hanging="2520"/>
    </w:pPr>
    <w:rPr>
      <w:rFonts w:ascii="Courier New" w:hAnsi="Courier New" w:cs="Courier New"/>
      <w:color w:val="000000"/>
      <w:w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line="240" w:lineRule="atLeast"/>
      <w:ind w:left="5040" w:hanging="2520"/>
    </w:pPr>
    <w:rPr>
      <w:rFonts w:ascii="Courier New" w:hAnsi="Courier New" w:cs="Courier New"/>
      <w:color w:val="000000"/>
      <w:w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customStyle="1" w:styleId="TableCategory">
    <w:name w:val="TableCategory"/>
    <w:uiPriority w:val="99"/>
    <w:pPr>
      <w:autoSpaceDE w:val="0"/>
      <w:autoSpaceDN w:val="0"/>
      <w:adjustRightInd w:val="0"/>
      <w:spacing w:line="180" w:lineRule="atLeast"/>
      <w:jc w:val="center"/>
    </w:pPr>
    <w:rPr>
      <w:rFonts w:ascii="Times New Roman" w:hAnsi="Times New Roman"/>
      <w:b/>
      <w:bCs/>
      <w:color w:val="000000"/>
      <w:w w:val="0"/>
      <w:sz w:val="14"/>
      <w:szCs w:val="14"/>
    </w:rPr>
  </w:style>
  <w:style w:type="paragraph" w:customStyle="1" w:styleId="TableElement">
    <w:name w:val="TableElement"/>
    <w:uiPriority w:val="99"/>
    <w:pPr>
      <w:widowControl w:val="0"/>
      <w:autoSpaceDE w:val="0"/>
      <w:autoSpaceDN w:val="0"/>
      <w:adjustRightInd w:val="0"/>
      <w:spacing w:line="180" w:lineRule="atLeast"/>
    </w:pPr>
    <w:rPr>
      <w:rFonts w:ascii="Courier New" w:hAnsi="Courier New" w:cs="Courier New"/>
      <w:color w:val="000000"/>
      <w:w w:val="0"/>
      <w:sz w:val="18"/>
      <w:szCs w:val="18"/>
    </w:rPr>
  </w:style>
  <w:style w:type="paragraph" w:customStyle="1" w:styleId="TableFootnote">
    <w:name w:val="TableFootnote"/>
    <w:uiPriority w:val="99"/>
    <w:pPr>
      <w:widowControl w:val="0"/>
      <w:autoSpaceDE w:val="0"/>
      <w:autoSpaceDN w:val="0"/>
      <w:adjustRightInd w:val="0"/>
      <w:spacing w:before="60" w:line="200" w:lineRule="atLeast"/>
      <w:ind w:left="2940" w:right="360"/>
    </w:pPr>
    <w:rPr>
      <w:rFonts w:ascii="Times New Roman" w:hAnsi="Times New Roman"/>
      <w:color w:val="000000"/>
      <w:w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line="240" w:lineRule="atLeast"/>
      <w:ind w:left="2700" w:hanging="2700"/>
    </w:pPr>
    <w:rPr>
      <w:rFonts w:ascii="Times New Roman" w:hAnsi="Times New Roman"/>
      <w:b/>
      <w:bCs/>
      <w:color w:val="000000"/>
      <w:w w:val="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olor w:val="000000"/>
      <w:w w:val="0"/>
      <w:kern w:val="0"/>
      <w:sz w:val="48"/>
      <w:szCs w:val="48"/>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paragraph" w:customStyle="1" w:styleId="footerleft">
    <w:name w:val="footer left"/>
    <w:uiPriority w:val="99"/>
    <w:pPr>
      <w:widowControl w:val="0"/>
      <w:tabs>
        <w:tab w:val="left" w:pos="1900"/>
      </w:tabs>
      <w:suppressAutoHyphens/>
      <w:autoSpaceDE w:val="0"/>
      <w:autoSpaceDN w:val="0"/>
      <w:adjustRightInd w:val="0"/>
      <w:spacing w:line="280" w:lineRule="atLeast"/>
    </w:pPr>
    <w:rPr>
      <w:rFonts w:ascii="Times New Roman" w:hAnsi="Times New Roman"/>
      <w:b/>
      <w:bCs/>
      <w:color w:val="000000"/>
      <w:w w:val="0"/>
      <w:sz w:val="18"/>
      <w:szCs w:val="18"/>
    </w:rPr>
  </w:style>
  <w:style w:type="paragraph" w:customStyle="1" w:styleId="TableHeadlarger">
    <w:name w:val="TableHead_larger"/>
    <w:uiPriority w:val="99"/>
    <w:pPr>
      <w:autoSpaceDE w:val="0"/>
      <w:autoSpaceDN w:val="0"/>
      <w:adjustRightInd w:val="0"/>
      <w:spacing w:line="280" w:lineRule="atLeast"/>
      <w:jc w:val="center"/>
    </w:pPr>
    <w:rPr>
      <w:rFonts w:ascii="Times New Roman" w:hAnsi="Times New Roman"/>
      <w:b/>
      <w:bCs/>
      <w:color w:val="000000"/>
      <w:w w:val="0"/>
      <w:sz w:val="24"/>
      <w:szCs w:val="24"/>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line="220" w:lineRule="atLeast"/>
      <w:jc w:val="both"/>
    </w:pPr>
    <w:rPr>
      <w:rFonts w:ascii="Times New Roman" w:hAnsi="Times New Roman"/>
      <w:b/>
      <w:bCs/>
      <w:color w:val="000000"/>
      <w:w w:val="0"/>
    </w:rPr>
  </w:style>
  <w:style w:type="paragraph" w:customStyle="1" w:styleId="footerright">
    <w:name w:val="footer right"/>
    <w:uiPriority w:val="99"/>
    <w:pPr>
      <w:widowControl w:val="0"/>
      <w:tabs>
        <w:tab w:val="right" w:pos="9720"/>
      </w:tabs>
      <w:suppressAutoHyphens/>
      <w:autoSpaceDE w:val="0"/>
      <w:autoSpaceDN w:val="0"/>
      <w:adjustRightInd w:val="0"/>
      <w:spacing w:line="220" w:lineRule="atLeast"/>
      <w:ind w:left="1900"/>
    </w:pPr>
    <w:rPr>
      <w:rFonts w:ascii="Times New Roman" w:hAnsi="Times New Roman"/>
      <w:b/>
      <w:bCs/>
      <w:color w:val="000000"/>
      <w:w w:val="0"/>
      <w:sz w:val="18"/>
      <w:szCs w:val="18"/>
    </w:rPr>
  </w:style>
  <w:style w:type="paragraph" w:customStyle="1" w:styleId="ChapterTitle">
    <w:name w:val="ChapterTitle"/>
    <w:next w:val="Body"/>
    <w:uiPriority w:val="99"/>
    <w:pPr>
      <w:tabs>
        <w:tab w:val="left" w:pos="2160"/>
      </w:tabs>
      <w:autoSpaceDE w:val="0"/>
      <w:autoSpaceDN w:val="0"/>
      <w:adjustRightInd w:val="0"/>
      <w:spacing w:before="860" w:line="860" w:lineRule="atLeast"/>
      <w:ind w:left="1720" w:hanging="1440"/>
    </w:pPr>
    <w:rPr>
      <w:rFonts w:ascii="Times New Roman" w:hAnsi="Times New Roman"/>
      <w:b/>
      <w:bCs/>
      <w:color w:val="000000"/>
      <w:w w:val="0"/>
      <w:sz w:val="48"/>
      <w:szCs w:val="48"/>
    </w:rPr>
  </w:style>
  <w:style w:type="paragraph" w:customStyle="1" w:styleId="TableHead">
    <w:name w:val="TableHead"/>
    <w:uiPriority w:val="99"/>
    <w:pPr>
      <w:autoSpaceDE w:val="0"/>
      <w:autoSpaceDN w:val="0"/>
      <w:adjustRightInd w:val="0"/>
      <w:spacing w:line="220" w:lineRule="atLeast"/>
      <w:jc w:val="center"/>
    </w:pPr>
    <w:rPr>
      <w:rFonts w:ascii="Times New Roman" w:hAnsi="Times New Roman"/>
      <w:b/>
      <w:bCs/>
      <w:color w:val="000000"/>
      <w:w w:val="0"/>
      <w:sz w:val="18"/>
      <w:szCs w:val="18"/>
    </w:rPr>
  </w:style>
  <w:style w:type="paragraph" w:customStyle="1" w:styleId="NoteBox">
    <w:name w:val="NoteBox"/>
    <w:next w:val="Body"/>
    <w:uiPriority w:val="99"/>
    <w:pPr>
      <w:autoSpaceDE w:val="0"/>
      <w:autoSpaceDN w:val="0"/>
      <w:adjustRightInd w:val="0"/>
      <w:spacing w:line="240" w:lineRule="atLeast"/>
    </w:pPr>
    <w:rPr>
      <w:rFonts w:ascii="Times New Roman" w:hAnsi="Times New Roman"/>
      <w:color w:val="000000"/>
      <w:w w:val="0"/>
    </w:rPr>
  </w:style>
  <w:style w:type="character" w:customStyle="1" w:styleId="Code-Table">
    <w:name w:val="Code-Table"/>
    <w:uiPriority w:val="99"/>
    <w:rPr>
      <w:rFonts w:ascii="Courier New" w:hAnsi="Courier New" w:cs="Courier New"/>
      <w:color w:val="000000"/>
      <w:spacing w:val="-7"/>
      <w:w w:val="100"/>
      <w:sz w:val="14"/>
      <w:szCs w:val="14"/>
      <w:u w:val="none"/>
      <w:vertAlign w:val="baseline"/>
      <w:lang w:val="en-US"/>
    </w:rPr>
  </w:style>
  <w:style w:type="character" w:customStyle="1" w:styleId="Question">
    <w:name w:val="_Question__"/>
    <w:uiPriority w:val="99"/>
    <w:rPr>
      <w:b/>
      <w:bCs/>
      <w:i/>
      <w:iCs/>
      <w:color w:val="FF0000"/>
      <w:w w:val="100"/>
      <w:u w:val="none"/>
      <w:vertAlign w:val="baseline"/>
      <w:lang w:val="en-US"/>
    </w:rPr>
  </w:style>
  <w:style w:type="character" w:customStyle="1" w:styleId="TagBold">
    <w:name w:val="TagBold"/>
    <w:uiPriority w:val="99"/>
    <w:rPr>
      <w:rFonts w:ascii="Courier New" w:hAnsi="Courier New" w:cs="Courier New"/>
      <w:b/>
      <w:bCs/>
      <w:color w:val="000000"/>
      <w:spacing w:val="0"/>
      <w:w w:val="100"/>
      <w:sz w:val="24"/>
      <w:szCs w:val="24"/>
      <w:u w:val="none"/>
      <w:vertAlign w:val="baseline"/>
      <w:lang w:val="en-US"/>
    </w:rPr>
  </w:style>
  <w:style w:type="character" w:customStyle="1" w:styleId="CodeVar">
    <w:name w:val="CodeVar"/>
    <w:uiPriority w:val="99"/>
    <w:rPr>
      <w:rFonts w:ascii="Courier New" w:hAnsi="Courier New" w:cs="Courier New"/>
      <w:i/>
      <w:iCs/>
      <w:color w:val="000000"/>
      <w:spacing w:val="-9"/>
      <w:w w:val="100"/>
      <w:sz w:val="18"/>
      <w:szCs w:val="18"/>
      <w:u w:val="none"/>
      <w:vertAlign w:val="baseline"/>
      <w:lang w:val="en-US"/>
    </w:rPr>
  </w:style>
  <w:style w:type="character" w:customStyle="1" w:styleId="DefList-Term1">
    <w:name w:val="DefList-Term1"/>
    <w:uiPriority w:val="99"/>
    <w:rPr>
      <w:rFonts w:ascii="Times New Roman" w:hAnsi="Times New Roman" w:cs="Times New Roman"/>
      <w:b/>
      <w:bCs/>
      <w:color w:val="000000"/>
      <w:spacing w:val="0"/>
      <w:w w:val="100"/>
      <w:sz w:val="20"/>
      <w:szCs w:val="20"/>
      <w:u w:val="none"/>
      <w:vertAlign w:val="baseline"/>
      <w:lang w:val="en-US"/>
    </w:rPr>
  </w:style>
  <w:style w:type="character" w:customStyle="1" w:styleId="TextBold">
    <w:name w:val="TextBold"/>
    <w:uiPriority w:val="99"/>
    <w:rPr>
      <w:rFonts w:ascii="Times New Roman" w:hAnsi="Times New Roman" w:cs="Times New Roman"/>
      <w:b/>
      <w:bCs/>
      <w:color w:val="000000"/>
      <w:spacing w:val="0"/>
      <w:w w:val="100"/>
      <w:sz w:val="20"/>
      <w:szCs w:val="20"/>
      <w:u w:val="none"/>
      <w:vertAlign w:val="baseline"/>
      <w:lang w:val="en-US"/>
    </w:rPr>
  </w:style>
  <w:style w:type="character" w:customStyle="1" w:styleId="EquationVariables">
    <w:name w:val="EquationVariables"/>
    <w:uiPriority w:val="99"/>
    <w:rPr>
      <w:i/>
      <w:iCs/>
    </w:rPr>
  </w:style>
  <w:style w:type="character" w:customStyle="1" w:styleId="ChapterReference">
    <w:name w:val="Chapter Reference"/>
    <w:uiPriority w:val="99"/>
    <w:rPr>
      <w:rFonts w:ascii="Times New Roman" w:hAnsi="Times New Roman" w:cs="Times New Roman"/>
      <w:color w:val="000000"/>
      <w:spacing w:val="0"/>
      <w:w w:val="100"/>
      <w:sz w:val="20"/>
      <w:szCs w:val="20"/>
      <w:u w:val="none"/>
      <w:vertAlign w:val="baseline"/>
      <w:lang w:val="en-US"/>
    </w:rPr>
  </w:style>
  <w:style w:type="character" w:customStyle="1" w:styleId="DefName">
    <w:name w:val="DefName"/>
    <w:uiPriority w:val="99"/>
    <w:rPr>
      <w:rFonts w:ascii="Courier New" w:hAnsi="Courier New" w:cs="Courier New"/>
      <w:color w:val="000000"/>
      <w:spacing w:val="0"/>
      <w:w w:val="100"/>
      <w:sz w:val="18"/>
      <w:szCs w:val="18"/>
      <w:u w:val="none"/>
      <w:vertAlign w:val="baseline"/>
      <w:lang w:val="en-US"/>
    </w:rPr>
  </w:style>
  <w:style w:type="character" w:customStyle="1" w:styleId="Code">
    <w:name w:val="Code"/>
    <w:uiPriority w:val="99"/>
    <w:rPr>
      <w:rFonts w:ascii="Courier New" w:hAnsi="Courier New" w:cs="Courier New"/>
      <w:color w:val="000000"/>
      <w:spacing w:val="0"/>
      <w:w w:val="100"/>
      <w:sz w:val="18"/>
      <w:szCs w:val="18"/>
      <w:u w:val="none"/>
      <w:vertAlign w:val="baseline"/>
      <w:lang w:val="en-US"/>
    </w:rPr>
  </w:style>
  <w:style w:type="character" w:customStyle="1" w:styleId="Bold">
    <w:name w:val="Bold"/>
    <w:uiPriority w:val="99"/>
    <w:rPr>
      <w:b/>
      <w:bCs/>
      <w:color w:val="000000"/>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3</cp:revision>
  <dcterms:created xsi:type="dcterms:W3CDTF">2023-10-02T02:38:00Z</dcterms:created>
  <dcterms:modified xsi:type="dcterms:W3CDTF">2023-11-06T06:21:00Z</dcterms:modified>
</cp:coreProperties>
</file>